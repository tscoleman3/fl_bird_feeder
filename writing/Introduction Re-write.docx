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1E2CC" w14:textId="77777777" w:rsidR="002E7048" w:rsidRPr="001B3A21" w:rsidRDefault="001B2907" w:rsidP="00FB2D74">
      <w:pPr>
        <w:autoSpaceDE w:val="0"/>
        <w:autoSpaceDN w:val="0"/>
        <w:adjustRightInd w:val="0"/>
        <w:ind w:firstLine="720"/>
        <w:rPr>
          <w:ins w:id="0" w:author="Tyler Coleman" w:date="2021-11-02T11:00:00Z"/>
          <w:rFonts w:ascii="Times New Roman" w:hAnsi="Times New Roman" w:cs="Times New Roman"/>
          <w:strike/>
          <w:color w:val="1F3864" w:themeColor="accent1" w:themeShade="80"/>
          <w:rPrChange w:id="1" w:author="Tyler Coleman" w:date="2021-11-02T17:47:00Z">
            <w:rPr>
              <w:ins w:id="2" w:author="Tyler Coleman" w:date="2021-11-02T11:00:00Z"/>
              <w:rFonts w:ascii="Times New Roman" w:hAnsi="Times New Roman" w:cs="Times New Roman"/>
              <w:color w:val="1F3864" w:themeColor="accent1" w:themeShade="80"/>
            </w:rPr>
          </w:rPrChange>
        </w:rPr>
      </w:pPr>
      <w:r w:rsidRPr="001B3A21">
        <w:rPr>
          <w:rFonts w:ascii="Times New Roman" w:hAnsi="Times New Roman" w:cs="Times New Roman"/>
          <w:strike/>
          <w:color w:val="000000" w:themeColor="text1"/>
          <w:rPrChange w:id="3" w:author="Tyler Coleman" w:date="2021-11-02T17:47:00Z">
            <w:rPr>
              <w:rFonts w:ascii="Times New Roman" w:hAnsi="Times New Roman" w:cs="Times New Roman"/>
              <w:color w:val="385623" w:themeColor="accent6" w:themeShade="80"/>
            </w:rPr>
          </w:rPrChange>
        </w:rPr>
        <w:t>Disruption to functional interactions within ecological communities alters ecosystem assemblage</w:t>
      </w:r>
      <w:r w:rsidR="00206E44" w:rsidRPr="001B3A21">
        <w:rPr>
          <w:rFonts w:ascii="Times New Roman" w:hAnsi="Times New Roman" w:cs="Times New Roman"/>
          <w:strike/>
          <w:color w:val="000000" w:themeColor="text1"/>
          <w:rPrChange w:id="4" w:author="Tyler Coleman" w:date="2021-11-02T17:47:00Z">
            <w:rPr>
              <w:rFonts w:ascii="Times New Roman" w:hAnsi="Times New Roman" w:cs="Times New Roman"/>
              <w:color w:val="385623" w:themeColor="accent6" w:themeShade="80"/>
            </w:rPr>
          </w:rPrChange>
        </w:rPr>
        <w:t>,</w:t>
      </w:r>
      <w:r w:rsidRPr="001B3A21">
        <w:rPr>
          <w:rFonts w:ascii="Times New Roman" w:hAnsi="Times New Roman" w:cs="Times New Roman"/>
          <w:strike/>
          <w:color w:val="000000" w:themeColor="text1"/>
          <w:rPrChange w:id="5" w:author="Tyler Coleman" w:date="2021-11-02T17:47:00Z">
            <w:rPr>
              <w:rFonts w:ascii="Times New Roman" w:hAnsi="Times New Roman" w:cs="Times New Roman"/>
              <w:color w:val="385623" w:themeColor="accent6" w:themeShade="80"/>
            </w:rPr>
          </w:rPrChange>
        </w:rPr>
        <w:t xml:space="preserve"> </w:t>
      </w:r>
      <w:r w:rsidR="00206E44" w:rsidRPr="001B3A21">
        <w:rPr>
          <w:rFonts w:ascii="Times New Roman" w:hAnsi="Times New Roman" w:cs="Times New Roman"/>
          <w:strike/>
          <w:color w:val="000000" w:themeColor="text1"/>
          <w:rPrChange w:id="6" w:author="Tyler Coleman" w:date="2021-11-02T17:47:00Z">
            <w:rPr>
              <w:rFonts w:ascii="Times New Roman" w:hAnsi="Times New Roman" w:cs="Times New Roman"/>
              <w:color w:val="385623" w:themeColor="accent6" w:themeShade="80"/>
            </w:rPr>
          </w:rPrChange>
        </w:rPr>
        <w:t xml:space="preserve">threatens biodiversity, and </w:t>
      </w:r>
      <w:r w:rsidRPr="001B3A21">
        <w:rPr>
          <w:rFonts w:ascii="Times New Roman" w:hAnsi="Times New Roman" w:cs="Times New Roman"/>
          <w:strike/>
          <w:color w:val="000000" w:themeColor="text1"/>
          <w:rPrChange w:id="7" w:author="Tyler Coleman" w:date="2021-11-02T17:47:00Z">
            <w:rPr>
              <w:rFonts w:ascii="Times New Roman" w:hAnsi="Times New Roman" w:cs="Times New Roman"/>
              <w:color w:val="385623" w:themeColor="accent6" w:themeShade="80"/>
            </w:rPr>
          </w:rPrChange>
        </w:rPr>
        <w:t>dimini</w:t>
      </w:r>
      <w:r w:rsidR="00206E44" w:rsidRPr="001B3A21">
        <w:rPr>
          <w:rFonts w:ascii="Times New Roman" w:hAnsi="Times New Roman" w:cs="Times New Roman"/>
          <w:strike/>
          <w:color w:val="000000" w:themeColor="text1"/>
          <w:rPrChange w:id="8" w:author="Tyler Coleman" w:date="2021-11-02T17:47:00Z">
            <w:rPr>
              <w:rFonts w:ascii="Times New Roman" w:hAnsi="Times New Roman" w:cs="Times New Roman"/>
              <w:color w:val="385623" w:themeColor="accent6" w:themeShade="80"/>
            </w:rPr>
          </w:rPrChange>
        </w:rPr>
        <w:t>shes</w:t>
      </w:r>
      <w:r w:rsidRPr="001B3A21">
        <w:rPr>
          <w:rFonts w:ascii="Times New Roman" w:hAnsi="Times New Roman" w:cs="Times New Roman"/>
          <w:strike/>
          <w:color w:val="000000" w:themeColor="text1"/>
          <w:rPrChange w:id="9" w:author="Tyler Coleman" w:date="2021-11-02T17:47:00Z">
            <w:rPr>
              <w:rFonts w:ascii="Times New Roman" w:hAnsi="Times New Roman" w:cs="Times New Roman"/>
              <w:color w:val="385623" w:themeColor="accent6" w:themeShade="80"/>
            </w:rPr>
          </w:rPrChange>
        </w:rPr>
        <w:t xml:space="preserve"> resource</w:t>
      </w:r>
      <w:r w:rsidR="00206E44" w:rsidRPr="001B3A21">
        <w:rPr>
          <w:rFonts w:ascii="Times New Roman" w:hAnsi="Times New Roman" w:cs="Times New Roman"/>
          <w:strike/>
          <w:color w:val="000000" w:themeColor="text1"/>
          <w:rPrChange w:id="10" w:author="Tyler Coleman" w:date="2021-11-02T17:47:00Z">
            <w:rPr>
              <w:rFonts w:ascii="Times New Roman" w:hAnsi="Times New Roman" w:cs="Times New Roman"/>
              <w:color w:val="385623" w:themeColor="accent6" w:themeShade="80"/>
            </w:rPr>
          </w:rPrChange>
        </w:rPr>
        <w:t xml:space="preserve"> richness in ecosystems</w:t>
      </w:r>
      <w:r w:rsidR="00FB2D74" w:rsidRPr="001B3A21">
        <w:rPr>
          <w:rFonts w:ascii="Times New Roman" w:hAnsi="Times New Roman" w:cs="Times New Roman"/>
          <w:strike/>
          <w:color w:val="000000" w:themeColor="text1"/>
          <w:rPrChange w:id="11" w:author="Tyler Coleman" w:date="2021-11-02T17:47:00Z">
            <w:rPr>
              <w:rFonts w:ascii="Times New Roman" w:hAnsi="Times New Roman" w:cs="Times New Roman"/>
              <w:color w:val="385623" w:themeColor="accent6" w:themeShade="80"/>
            </w:rPr>
          </w:rPrChange>
        </w:rPr>
        <w:t xml:space="preserve"> </w:t>
      </w:r>
      <w:del w:id="12" w:author="James Holdgrafer" w:date="2021-10-22T13:36:00Z">
        <w:r w:rsidR="00FB2D74" w:rsidRPr="001B3A21" w:rsidDel="008A1F64">
          <w:rPr>
            <w:rFonts w:ascii="Times New Roman" w:hAnsi="Times New Roman" w:cs="Times New Roman"/>
            <w:strike/>
            <w:color w:val="385623" w:themeColor="accent6" w:themeShade="80"/>
            <w:rPrChange w:id="13" w:author="Tyler Coleman" w:date="2021-11-02T17:47:00Z">
              <w:rPr>
                <w:rFonts w:ascii="Times New Roman" w:hAnsi="Times New Roman" w:cs="Times New Roman"/>
                <w:color w:val="385623" w:themeColor="accent6" w:themeShade="80"/>
              </w:rPr>
            </w:rPrChange>
          </w:rPr>
          <w:delText>(</w:delText>
        </w:r>
      </w:del>
      <w:r w:rsidR="008A1F64" w:rsidRPr="001B3A21">
        <w:rPr>
          <w:rFonts w:ascii="Times New Roman" w:hAnsi="Times New Roman" w:cs="Times New Roman"/>
          <w:strike/>
          <w:color w:val="385623" w:themeColor="accent6" w:themeShade="80"/>
          <w:rPrChange w:id="14" w:author="Tyler Coleman" w:date="2021-11-02T17:47:00Z">
            <w:rPr>
              <w:rFonts w:ascii="Times New Roman" w:hAnsi="Times New Roman" w:cs="Times New Roman"/>
              <w:color w:val="385623" w:themeColor="accent6" w:themeShade="80"/>
            </w:rPr>
          </w:rPrChange>
        </w:rPr>
        <w:fldChar w:fldCharType="begin"/>
      </w:r>
      <w:r w:rsidR="002C642A" w:rsidRPr="001B3A21">
        <w:rPr>
          <w:rFonts w:ascii="Times New Roman" w:hAnsi="Times New Roman" w:cs="Times New Roman"/>
          <w:strike/>
          <w:color w:val="385623" w:themeColor="accent6" w:themeShade="80"/>
          <w:rPrChange w:id="15" w:author="Tyler Coleman" w:date="2021-11-02T17:47:00Z">
            <w:rPr>
              <w:rFonts w:ascii="Times New Roman" w:hAnsi="Times New Roman" w:cs="Times New Roman"/>
              <w:color w:val="385623" w:themeColor="accent6" w:themeShade="80"/>
            </w:rPr>
          </w:rPrChange>
        </w:rPr>
        <w:instrText xml:space="preserve"> ADDIN ZOTERO_ITEM CSL_CITATION {"citationID":"2Nz2pXxq","properties":{"formattedCitation":"(Camargo et al., 2020; Donoso et al., 2020; Jordano et al., 2007; Lorts et al., 2008; Monteiro et al., 2021; Pigot et al., 2016)","plainCitation":"(Camargo et al., 2020; Donoso et al., 2020; Jordano et al., 2007; Lorts et al., 2008; Monteiro et al., 2021; Pigot et al., 2016)","noteIndex":0},"citationItems":[{"id":17,"uris":["http://zotero.org/users/local/ud9bfypS/items/NLKPPZ7R"],"uri":["http://zotero.org/users/local/ud9bfypS/items/NLKPPZ7R"],"itemData":{"id":17,"type":"article-journal","abstract":"Pioneer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A."}],"issued":{"date-parts":[["2020"]]}}},{"id":143,"uris":["http://zotero.org/users/local/ud9bfypS/items/QDYVQQFP"],"uri":["http://zotero.org/users/local/ud9bfypS/items/QDYVQQFP"],"itemData":{"id":143,"type":"article-journal","abstract":"Downsizing of animal communities due to defaunation is prevalent in many ecosystems. Yet, we know little about its consequences for ecosystem functions such as seed dispersal. Here, we use eight seed-dispersal networks sampled across the Andes and simulate how downsizing of avian frugivores impacts structural network robustness and seed dispersal. We use a trait-based modeling framework to quantify the consequences of downsizing—relative to random extinctions—for the number of interactions and secondary plant extinctions (as measures of structural robustness) and for long-distance seed dispersal (as a measure of ecosystem function). We find that downsizing leads to stronger functional than structural losses. For instance, 10% size-structured loss of bird species results in almost 40% decline of long-distance seed dispersal, but in less than 10% of structural loss. Our simulations reveal that measures of the structural robustness of ecological networks underestimate the consequences of animal extinction and downsizing for ecosystem functioning.","container-title":"Nature Communications","DOI":"10.1038/s41467-020-15438-y","ISSN":"2041-1723","issue":"1","journalAbbreviation":"Nat Commun","language":"en","note":"Bandiera_abtest: a\nCc_license_type: cc_by\nCg_type: Nature Research Journals\nnumber: 1\nPrimary_atype: Research\npublisher: Nature Publishing Group\nSubject_term: Community ecology;Ecological modelling;Ecological networks\nSubject_term_id: community-ecology;ecological-modelling;ecological-networks","page":"1582","source":"www.nature.com","title":"Downsizing of animal communities triggers stronger functional than structural decay in seed-dispersal networks","volume":"11","author":[{"family":"Donoso","given":"Isabel"},{"family":"Sorensen","given":"Marjorie C."},{"family":"Blendinger","given":"Pedro G."},{"family":"Kissling","given":"W. Daniel"},{"family":"Neuschulz","given":"Eike Lena"},{"family":"Mueller","given":"Thomas"},{"family":"Schleuning","given":"Matthias"}],"issued":{"date-parts":[["2020",3,27]]}}},{"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L."}],"issued":{"date-parts":[["2007",2,27]]}}},{"id":133,"uris":["http://zotero.org/users/local/ud9bfypS/items/EAFV9Q9D"],"uri":["http://zotero.org/users/local/ud9bfypS/items/EAFV9Q9D"],"itemData":{"id":133,"type":"article-journal","abstract":"Success of flowering plants is greatly dependent on effective seed dispersal. Specific fruit types aid different mechanisms of seed dispersal. However, little is known about what evolutionary forces have driven the diversification of fruit types and whether there were phylogenetic constraints on fruit evolution among angiosperm lineages. To address these questions, we first surveyed the orders and families of angiosperms for fruit types and found no clear association between fruit types and major angiosperm lineages, suggesting there was little phylogenetic constraint on fruit evolution at this level. We then surveyed fruit types found in two contrasting habitats: an open habitat including the Indian desert and North American plains and prairies, and a closed forest habitat of Australian tropical forest. The majority of genera in the survey of tropical forests in Australia were fleshy fruit trees, whereas the majority of genera in the survey of prairies and plains in central North America were herbs with capsules and achenes. Both capsules and achenes are frequently dispersed by wind in the open, arid habitat, whereas fleshy fruits are generally dispersed by animals. Since desert and plains tend to provide continuous wind to aid dispersal and there are more abundant mammal and bird dispersers in the closed forest, this survey suggests that fruit evolution was driven at least in part by dispersal agents abundant in particular habitats.","container-title":"Journal of Systematics and Evolution","DOI":"10.3724/SP.J.1002.2008.08039","journalAbbreviation":"Journal of Systematics and Evolution","page":"396-404","source":"ResearchGate","title":"Evolution of fruit types and seed dispersal: A phylogenetic and ecological snapshot","title-short":"Evolution of fruit types and seed dispersal","volume":"46","author":[{"family":"Lorts","given":"C.M."},{"family":"Briggeman","given":"T."},{"family":"Sang","given":"Tao"}],"issued":{"date-parts":[["2008",5,1]]}}},{"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135,"uris":["http://zotero.org/users/local/ud9bfypS/items/2K5IHUHV"],"uri":["http://zotero.org/users/local/ud9bfypS/items/2K5IHUHV"],"itemData":{"id":135,"type":"webpage","abstract":"Quantifying the role of biodiversity in ecosystems not only requires understanding the links between species and the ecological functions and services they provide, but also how these factors relate to measurable indices, such as functional traits and phylogenetic diversity. However, these relationships remain poorly understood, especially for heterotrophic organisms within complex ecological networks. Here, we assemble data on avian traits across a global sample of mutualistic plant–frugivore networks to critically assess how the functional roles of frugivores are associated with their intrinsic traits, as well as their evolutionary and functional distinctiveness. We find strong evidence for niche complementarity, with phenotypically and phylogenetically distinct birds interacting with more unique sets of plants. However, interaction strengths—the number of plant species dependent on a frugivore—were unrelated to evolutionary or functional distinctiveness, largely because distinct frugivores tend to be locally rare, and thus have fewer connections across the network. Instead, interaction strengths were better predicted by intrinsic traits, including body size, gape width and dietary specialization. Our analysis provides general support for the use of traits in quantifying species ecological functions, but also highlights the need to go beyond simple metrics of functional or phylogenetic diversity to consider the multiple pathways through which traits may determine ecological processes.","title":"Quantifying species contributions to ecosystem processes: a global assessment of functional trait and phylogenetic metrics across avian seed-dispersal networks | Proceedings of the Royal Society B: Biological Sciences","URL":"https://royalsocietypublishing.org/doi/10.1098/rspb.2016.1597","author":[{"family":"Pigot","given":"Alexander"},{"family":"Bregman","given":"Tom"},{"family":"Sheard","given":"Catherine"},{"family":"Daly","given":"Benjamin"},{"family":"Etienne","given":"Rampal"},{"family":"Tobias","given":"Joseph"}],"accessed":{"date-parts":[["2021",10,24]]},"issued":{"date-parts":[["2016"]]}}}],"schema":"https://github.com/citation-style-language/schema/raw/master/csl-citation.json"} </w:instrText>
      </w:r>
      <w:r w:rsidR="008A1F64" w:rsidRPr="001B3A21">
        <w:rPr>
          <w:rFonts w:ascii="Times New Roman" w:hAnsi="Times New Roman" w:cs="Times New Roman"/>
          <w:strike/>
          <w:color w:val="385623" w:themeColor="accent6" w:themeShade="80"/>
          <w:rPrChange w:id="16" w:author="Tyler Coleman" w:date="2021-11-02T17:47:00Z">
            <w:rPr>
              <w:rFonts w:ascii="Times New Roman" w:hAnsi="Times New Roman" w:cs="Times New Roman"/>
              <w:color w:val="385623" w:themeColor="accent6" w:themeShade="80"/>
            </w:rPr>
          </w:rPrChange>
        </w:rPr>
        <w:fldChar w:fldCharType="separate"/>
      </w:r>
      <w:r w:rsidR="002C642A" w:rsidRPr="001B3A21">
        <w:rPr>
          <w:rFonts w:ascii="Times New Roman" w:hAnsi="Times New Roman" w:cs="Times New Roman"/>
          <w:strike/>
          <w:noProof/>
          <w:color w:val="385623" w:themeColor="accent6" w:themeShade="80"/>
          <w:rPrChange w:id="17" w:author="Tyler Coleman" w:date="2021-11-02T17:47:00Z">
            <w:rPr>
              <w:rFonts w:ascii="Times New Roman" w:hAnsi="Times New Roman" w:cs="Times New Roman"/>
              <w:noProof/>
              <w:color w:val="385623" w:themeColor="accent6" w:themeShade="80"/>
            </w:rPr>
          </w:rPrChange>
        </w:rPr>
        <w:t>(Camargo et al., 2020; Donoso et al., 2020; Jordano et al., 2007; Lorts et al., 2008; Monteiro et al., 2021; Pigot et al., 2016)</w:t>
      </w:r>
      <w:r w:rsidR="008A1F64" w:rsidRPr="001B3A21">
        <w:rPr>
          <w:rFonts w:ascii="Times New Roman" w:hAnsi="Times New Roman" w:cs="Times New Roman"/>
          <w:strike/>
          <w:color w:val="385623" w:themeColor="accent6" w:themeShade="80"/>
          <w:rPrChange w:id="18" w:author="Tyler Coleman" w:date="2021-11-02T17:47:00Z">
            <w:rPr>
              <w:rFonts w:ascii="Times New Roman" w:hAnsi="Times New Roman" w:cs="Times New Roman"/>
              <w:color w:val="385623" w:themeColor="accent6" w:themeShade="80"/>
            </w:rPr>
          </w:rPrChange>
        </w:rPr>
        <w:fldChar w:fldCharType="end"/>
      </w:r>
      <w:del w:id="19" w:author="James Holdgrafer" w:date="2021-10-24T14:41:00Z">
        <w:r w:rsidR="00FB2D74" w:rsidRPr="001B3A21" w:rsidDel="00F95C86">
          <w:rPr>
            <w:rFonts w:ascii="Times New Roman" w:hAnsi="Times New Roman" w:cs="Times New Roman"/>
            <w:strike/>
            <w:color w:val="2E74B5" w:themeColor="accent5" w:themeShade="BF"/>
            <w:rPrChange w:id="20" w:author="Tyler Coleman" w:date="2021-11-02T17:47:00Z">
              <w:rPr>
                <w:rFonts w:ascii="Times New Roman" w:hAnsi="Times New Roman" w:cs="Times New Roman"/>
                <w:color w:val="2E74B5" w:themeColor="accent5" w:themeShade="BF"/>
              </w:rPr>
            </w:rPrChange>
          </w:rPr>
          <w:delText>Lorts et al. 2008, Pigot et al. 2016)</w:delText>
        </w:r>
      </w:del>
      <w:r w:rsidRPr="001B3A21">
        <w:rPr>
          <w:rFonts w:ascii="Times New Roman" w:hAnsi="Times New Roman" w:cs="Times New Roman"/>
          <w:strike/>
          <w:color w:val="1F3864" w:themeColor="accent1" w:themeShade="80"/>
          <w:rPrChange w:id="21" w:author="Tyler Coleman" w:date="2021-11-02T17:47:00Z">
            <w:rPr>
              <w:rFonts w:ascii="Times New Roman" w:hAnsi="Times New Roman" w:cs="Times New Roman"/>
              <w:color w:val="1F3864" w:themeColor="accent1" w:themeShade="80"/>
            </w:rPr>
          </w:rPrChange>
        </w:rPr>
        <w:t xml:space="preserve">. </w:t>
      </w:r>
    </w:p>
    <w:p w14:paraId="6FF4A4A2" w14:textId="77777777" w:rsidR="002E7048" w:rsidRDefault="002E7048" w:rsidP="002E7048">
      <w:pPr>
        <w:autoSpaceDE w:val="0"/>
        <w:autoSpaceDN w:val="0"/>
        <w:adjustRightInd w:val="0"/>
        <w:rPr>
          <w:ins w:id="22" w:author="Tyler Coleman" w:date="2021-11-02T11:00:00Z"/>
          <w:rFonts w:ascii="Times New Roman" w:hAnsi="Times New Roman" w:cs="Times New Roman"/>
          <w:color w:val="1F3864" w:themeColor="accent1" w:themeShade="80"/>
        </w:rPr>
      </w:pPr>
    </w:p>
    <w:p w14:paraId="157B2CFB" w14:textId="4B9360C8" w:rsidR="001E230E" w:rsidRPr="00BA3631" w:rsidRDefault="001E230E" w:rsidP="002E7048">
      <w:pPr>
        <w:autoSpaceDE w:val="0"/>
        <w:autoSpaceDN w:val="0"/>
        <w:adjustRightInd w:val="0"/>
        <w:rPr>
          <w:rFonts w:ascii="Times New Roman" w:hAnsi="Times New Roman" w:cs="Times New Roman"/>
          <w:b/>
          <w:bCs/>
          <w:strike/>
          <w:u w:val="single"/>
          <w:rPrChange w:id="23" w:author="Tyler Coleman" w:date="2021-11-03T13:41:00Z">
            <w:rPr>
              <w:rFonts w:ascii="Times New Roman" w:hAnsi="Times New Roman" w:cs="Times New Roman"/>
            </w:rPr>
          </w:rPrChange>
        </w:rPr>
        <w:pPrChange w:id="24" w:author="Tyler Coleman" w:date="2021-11-02T11:00:00Z">
          <w:pPr>
            <w:autoSpaceDE w:val="0"/>
            <w:autoSpaceDN w:val="0"/>
            <w:adjustRightInd w:val="0"/>
            <w:ind w:firstLine="720"/>
          </w:pPr>
        </w:pPrChange>
      </w:pPr>
      <w:commentRangeStart w:id="25"/>
      <w:r w:rsidRPr="00BA3631">
        <w:rPr>
          <w:rFonts w:ascii="Times New Roman" w:hAnsi="Times New Roman" w:cs="Times New Roman"/>
          <w:strike/>
          <w:rPrChange w:id="26" w:author="Tyler Coleman" w:date="2021-11-03T13:41:00Z">
            <w:rPr>
              <w:rFonts w:ascii="Times New Roman" w:hAnsi="Times New Roman" w:cs="Times New Roman"/>
            </w:rPr>
          </w:rPrChange>
        </w:rPr>
        <w:t xml:space="preserve">Plants </w:t>
      </w:r>
      <w:r w:rsidR="00206E44" w:rsidRPr="00BA3631">
        <w:rPr>
          <w:rFonts w:ascii="Times New Roman" w:hAnsi="Times New Roman" w:cs="Times New Roman"/>
          <w:strike/>
          <w:color w:val="000000" w:themeColor="text1"/>
          <w:rPrChange w:id="27" w:author="Tyler Coleman" w:date="2021-11-03T13:41:00Z">
            <w:rPr>
              <w:rFonts w:ascii="Times New Roman" w:hAnsi="Times New Roman" w:cs="Times New Roman"/>
              <w:color w:val="385623" w:themeColor="accent6" w:themeShade="80"/>
            </w:rPr>
          </w:rPrChange>
        </w:rPr>
        <w:t>considerably</w:t>
      </w:r>
      <w:r w:rsidR="00206E44" w:rsidRPr="00BA3631">
        <w:rPr>
          <w:rFonts w:ascii="Times New Roman" w:hAnsi="Times New Roman" w:cs="Times New Roman"/>
          <w:strike/>
          <w:color w:val="000000" w:themeColor="text1"/>
          <w:rPrChange w:id="28" w:author="Tyler Coleman" w:date="2021-11-03T13:41:00Z">
            <w:rPr>
              <w:rFonts w:ascii="Times New Roman" w:hAnsi="Times New Roman" w:cs="Times New Roman"/>
              <w:color w:val="1F3864" w:themeColor="accent1" w:themeShade="80"/>
            </w:rPr>
          </w:rPrChange>
        </w:rPr>
        <w:t xml:space="preserve"> </w:t>
      </w:r>
      <w:r w:rsidR="00206E44" w:rsidRPr="00BA3631">
        <w:rPr>
          <w:rFonts w:ascii="Times New Roman" w:hAnsi="Times New Roman" w:cs="Times New Roman"/>
          <w:strike/>
          <w:color w:val="000000" w:themeColor="text1"/>
          <w:rPrChange w:id="29" w:author="Tyler Coleman" w:date="2021-11-03T13:41:00Z">
            <w:rPr>
              <w:rFonts w:ascii="Times New Roman" w:hAnsi="Times New Roman" w:cs="Times New Roman"/>
              <w:color w:val="385623" w:themeColor="accent6" w:themeShade="80"/>
            </w:rPr>
          </w:rPrChange>
        </w:rPr>
        <w:t>affect</w:t>
      </w:r>
      <w:r w:rsidRPr="00BA3631">
        <w:rPr>
          <w:rFonts w:ascii="Times New Roman" w:hAnsi="Times New Roman" w:cs="Times New Roman"/>
          <w:strike/>
          <w:color w:val="000000" w:themeColor="text1"/>
          <w:rPrChange w:id="30" w:author="Tyler Coleman" w:date="2021-11-03T13:41:00Z">
            <w:rPr>
              <w:rFonts w:ascii="Times New Roman" w:hAnsi="Times New Roman" w:cs="Times New Roman"/>
              <w:color w:val="385623" w:themeColor="accent6" w:themeShade="80"/>
            </w:rPr>
          </w:rPrChange>
        </w:rPr>
        <w:t xml:space="preserve"> </w:t>
      </w:r>
      <w:r w:rsidRPr="00BA3631">
        <w:rPr>
          <w:rFonts w:ascii="Times New Roman" w:hAnsi="Times New Roman" w:cs="Times New Roman"/>
          <w:strike/>
          <w:rPrChange w:id="31" w:author="Tyler Coleman" w:date="2021-11-03T13:41:00Z">
            <w:rPr>
              <w:rFonts w:ascii="Times New Roman" w:hAnsi="Times New Roman" w:cs="Times New Roman"/>
            </w:rPr>
          </w:rPrChange>
        </w:rPr>
        <w:t>resource availability to animals, making plant communities a</w:t>
      </w:r>
      <w:r w:rsidR="00206E44" w:rsidRPr="00BA3631">
        <w:rPr>
          <w:rFonts w:ascii="Times New Roman" w:hAnsi="Times New Roman" w:cs="Times New Roman"/>
          <w:strike/>
          <w:rPrChange w:id="32" w:author="Tyler Coleman" w:date="2021-11-03T13:41:00Z">
            <w:rPr>
              <w:rFonts w:ascii="Times New Roman" w:hAnsi="Times New Roman" w:cs="Times New Roman"/>
            </w:rPr>
          </w:rPrChange>
        </w:rPr>
        <w:t xml:space="preserve">n </w:t>
      </w:r>
      <w:r w:rsidRPr="00BA3631">
        <w:rPr>
          <w:rFonts w:ascii="Times New Roman" w:hAnsi="Times New Roman" w:cs="Times New Roman"/>
          <w:strike/>
          <w:rPrChange w:id="33" w:author="Tyler Coleman" w:date="2021-11-03T13:41:00Z">
            <w:rPr>
              <w:rFonts w:ascii="Times New Roman" w:hAnsi="Times New Roman" w:cs="Times New Roman"/>
            </w:rPr>
          </w:rPrChange>
        </w:rPr>
        <w:t>influential characteristic of an ecosystem</w:t>
      </w:r>
      <w:ins w:id="34" w:author="James Holdgrafer" w:date="2021-10-03T17:30:00Z">
        <w:r w:rsidR="00AE7197" w:rsidRPr="00BA3631">
          <w:rPr>
            <w:rFonts w:ascii="Times New Roman" w:hAnsi="Times New Roman" w:cs="Times New Roman"/>
            <w:strike/>
            <w:rPrChange w:id="35" w:author="Tyler Coleman" w:date="2021-11-03T13:41:00Z">
              <w:rPr>
                <w:rFonts w:ascii="Times New Roman" w:hAnsi="Times New Roman" w:cs="Times New Roman"/>
              </w:rPr>
            </w:rPrChange>
          </w:rPr>
          <w:t xml:space="preserve"> </w:t>
        </w:r>
      </w:ins>
      <w:r w:rsidR="002C642A" w:rsidRPr="00BA3631">
        <w:rPr>
          <w:rFonts w:ascii="Times New Roman" w:hAnsi="Times New Roman" w:cs="Times New Roman"/>
          <w:strike/>
          <w:rPrChange w:id="36"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37" w:author="Tyler Coleman" w:date="2021-11-03T13:41:00Z">
            <w:rPr>
              <w:rFonts w:ascii="Times New Roman" w:hAnsi="Times New Roman" w:cs="Times New Roman"/>
            </w:rPr>
          </w:rPrChange>
        </w:rPr>
        <w:instrText xml:space="preserve"> ADDIN ZOTERO_ITEM CSL_CITATION {"citationID":"jY28Zkbe","properties":{"formattedCitation":"(Bascompte &amp; Jordano, 2007; Sebasti\\uc0\\u225{}n-Gonz\\uc0\\u225{}lez et al., 2020)","plainCitation":"(Bascompte &amp; Jordano, 2007; Sebastián-González et al., 2020)","noteIndex":0},"citationItems":[{"id":27,"uris":["http://zotero.org/users/local/ud9bfypS/items/C8LYBIVD"],"uri":["http://zotero.org/users/local/ud9bfypS/items/C8LYBIVD"],"itemData":{"id":27,"type":"article-journal","abstract":"The mutually beneficial interactions between plants and their animal pollinators and seed dispersers have been paramount in the generation of Earth's biodiversity. These mutualistic interactions often involve dozens or even hundreds of species that form complex networks of interdependences. Understanding how coevolution proceeds in these highly diversified mutualisms among free-living species presents a conceptual challenge. Recent work has led to the unambiguous conclusion that mutualistic networks are very heterogeneous (the bulk of the species have a few interactions, but a few species are much more connected than expected by chance), nested (specialists interact with subsets of the species with which generalists interact), and built on weak and asymmetric links among species. Both ecological variables (e.g., phenology, local abundance, and geographic range) and past evolutionary history may explain such network patterns. Network structure has important implications for the coexistence and stability of species as well as for the coevolutionary process. Mutualistic networks can thus be regarded as the architecture of biodiversity.","container-title":"Annual Review of Ecology, Evolution, and Systematics","DOI":"10.1146/annurev.ecolsys.38.091206.095818","ISSN":"1543-592X, 1545-2069","issue":"1","journalAbbreviation":"Annu. Rev. Ecol. Evol. Syst.","language":"en","page":"567-593","source":"DOI.org (Crossref)","title":"Plant-Animal Mutualistic Networks: The Architecture of Biodiversity","title-short":"Plant-Animal Mutualistic Networks","volume":"38","author":[{"family":"Bascompte","given":"Jordi"},{"family":"Jordano","given":"Pedro"}],"issued":{"date-parts":[["2007",12,1]]}}},{"id":24,"uris":["http://zotero.org/users/local/ud9bfypS/items/FK2U9RAN"],"uri":["http://zotero.org/users/local/ud9bfypS/items/FK2U9RAN"],"itemData":{"id":24,"type":"article-journal","abstract":"Frugivory is widely recognized as vital for the dispersal of many plants. Moreover, plant species and their frugivorous dispersers form seed-dispersal assemblages whose structure has important implications for the persistence and stability of the community. However, dispersal interactions between plants and non-frugivorous animal groups such as waterbirds remain largely understudied. We aimed to characterize the structure of waterbird seed-dispersal networks, assess if this structure is similar to that of networks formed between frugivorous birds and fleshy-fruited plants, and identify bird or plant functional traits important for the maintenance of network structure. We used network analyses and data from four community-level studies on waterbird gut contents, including 12 bird and 88 plant species. We compared the network structure of waterbirds to those from previous studies of frugivorous birds. We also related the contribution of each species to the network structure with functional traits (e.g. size, habitat requirements, diet). Waterbird seed-dispersal networks are similarly nested (i.e. specialists interact with a subset of those species that interact with generalists) but less modular (i.e. fewer semi-independent groups of highly interacting species) than those of frugivores. Dabbling ducks, diving ducks and rallids did not separate into modules. The contribution of bird or plant species to network structure was not related to any functional trait. Seed-dispersal networks of waterbirds share some organizational patterns with those of frugivores, but the underlying processes are not related to functional traits. This is probably related to fundamental differences between waterbirds and frugivores in how seeds are ingested. Differences in the functional role of waterbirds for seed dispersal are likely driven by other processes such as differences in population size, movement, ecology or gut processing of seeds. A free Plain Language Summary can be found within the Supporting Information of this article.","container-title":"Functional Ecology","DOI":"10.1111/1365-2435.13657","ISSN":"1365-2435","issue":"11","language":"en","note":"_eprint: https://onlinelibrary.wiley.com/doi/pdf/10.1111/1365-2435.13657","page":"2283-2291","source":"Wiley Online Library","title":"Waterbird seed-dispersal networks are similarly nested but less modular than those of frugivorous birds, and not driven by functional traits","volume":"34","author":[{"family":"Sebastián-González","given":"Esther"},{"family":"Lovas-Kiss","given":"Ádám"},{"family":"Soons","given":"Merel B."},{"family":"Broek","given":"Bas","non-dropping-particle":"van den"},{"family":"Green","given":"Andy J."}],"issued":{"date-parts":[["2020"]]}}}],"schema":"https://github.com/citation-style-language/schema/raw/master/csl-citation.json"} </w:instrText>
      </w:r>
      <w:r w:rsidR="002C642A" w:rsidRPr="00BA3631">
        <w:rPr>
          <w:rFonts w:ascii="Times New Roman" w:hAnsi="Times New Roman" w:cs="Times New Roman"/>
          <w:strike/>
          <w:rPrChange w:id="38"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39" w:author="Tyler Coleman" w:date="2021-11-03T13:41:00Z">
            <w:rPr>
              <w:rFonts w:ascii="Times New Roman" w:hAnsi="Times New Roman" w:cs="Times New Roman"/>
            </w:rPr>
          </w:rPrChange>
        </w:rPr>
        <w:t>(</w:t>
      </w:r>
      <w:proofErr w:type="spellStart"/>
      <w:r w:rsidR="002C642A" w:rsidRPr="00BA3631">
        <w:rPr>
          <w:rFonts w:ascii="Times New Roman" w:hAnsi="Times New Roman" w:cs="Times New Roman"/>
          <w:strike/>
          <w:rPrChange w:id="40" w:author="Tyler Coleman" w:date="2021-11-03T13:41:00Z">
            <w:rPr>
              <w:rFonts w:ascii="Times New Roman" w:hAnsi="Times New Roman" w:cs="Times New Roman"/>
            </w:rPr>
          </w:rPrChange>
        </w:rPr>
        <w:t>Bascompte</w:t>
      </w:r>
      <w:proofErr w:type="spellEnd"/>
      <w:r w:rsidR="002C642A" w:rsidRPr="00BA3631">
        <w:rPr>
          <w:rFonts w:ascii="Times New Roman" w:hAnsi="Times New Roman" w:cs="Times New Roman"/>
          <w:strike/>
          <w:rPrChange w:id="41" w:author="Tyler Coleman" w:date="2021-11-03T13:41:00Z">
            <w:rPr>
              <w:rFonts w:ascii="Times New Roman" w:hAnsi="Times New Roman" w:cs="Times New Roman"/>
            </w:rPr>
          </w:rPrChange>
        </w:rPr>
        <w:t xml:space="preserve"> &amp; </w:t>
      </w:r>
      <w:proofErr w:type="spellStart"/>
      <w:r w:rsidR="002C642A" w:rsidRPr="00BA3631">
        <w:rPr>
          <w:rFonts w:ascii="Times New Roman" w:hAnsi="Times New Roman" w:cs="Times New Roman"/>
          <w:strike/>
          <w:rPrChange w:id="42" w:author="Tyler Coleman" w:date="2021-11-03T13:41:00Z">
            <w:rPr>
              <w:rFonts w:ascii="Times New Roman" w:hAnsi="Times New Roman" w:cs="Times New Roman"/>
            </w:rPr>
          </w:rPrChange>
        </w:rPr>
        <w:t>Jordano</w:t>
      </w:r>
      <w:proofErr w:type="spellEnd"/>
      <w:r w:rsidR="002C642A" w:rsidRPr="00BA3631">
        <w:rPr>
          <w:rFonts w:ascii="Times New Roman" w:hAnsi="Times New Roman" w:cs="Times New Roman"/>
          <w:strike/>
          <w:rPrChange w:id="43" w:author="Tyler Coleman" w:date="2021-11-03T13:41:00Z">
            <w:rPr>
              <w:rFonts w:ascii="Times New Roman" w:hAnsi="Times New Roman" w:cs="Times New Roman"/>
            </w:rPr>
          </w:rPrChange>
        </w:rPr>
        <w:t>, 2007; Sebastián-González et al., 2020)</w:t>
      </w:r>
      <w:r w:rsidR="002C642A" w:rsidRPr="00BA3631">
        <w:rPr>
          <w:rFonts w:ascii="Times New Roman" w:hAnsi="Times New Roman" w:cs="Times New Roman"/>
          <w:strike/>
          <w:rPrChange w:id="44" w:author="Tyler Coleman" w:date="2021-11-03T13:41:00Z">
            <w:rPr>
              <w:rFonts w:ascii="Times New Roman" w:hAnsi="Times New Roman" w:cs="Times New Roman"/>
            </w:rPr>
          </w:rPrChange>
        </w:rPr>
        <w:fldChar w:fldCharType="end"/>
      </w:r>
      <w:del w:id="45" w:author="James Holdgrafer" w:date="2021-10-24T14:42:00Z">
        <w:r w:rsidRPr="00BA3631" w:rsidDel="002C642A">
          <w:rPr>
            <w:rFonts w:ascii="Times New Roman" w:hAnsi="Times New Roman" w:cs="Times New Roman"/>
            <w:strike/>
            <w:rPrChange w:id="46"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47" w:author="Tyler Coleman" w:date="2021-11-03T13:41:00Z">
            <w:rPr>
              <w:rFonts w:ascii="Times New Roman" w:hAnsi="Times New Roman" w:cs="Times New Roman"/>
            </w:rPr>
          </w:rPrChange>
        </w:rPr>
        <w:t xml:space="preserve"> Plant community assembly and succession is</w:t>
      </w:r>
      <w:r w:rsidR="003A3E75" w:rsidRPr="00BA3631">
        <w:rPr>
          <w:rFonts w:ascii="Times New Roman" w:hAnsi="Times New Roman" w:cs="Times New Roman"/>
          <w:strike/>
          <w:rPrChange w:id="48"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49" w:author="Tyler Coleman" w:date="2021-11-03T13:41:00Z">
            <w:rPr>
              <w:rFonts w:ascii="Times New Roman" w:hAnsi="Times New Roman" w:cs="Times New Roman"/>
            </w:rPr>
          </w:rPrChange>
        </w:rPr>
        <w:t xml:space="preserve">influenced by abiotic factors, such as soil nutrient content </w:t>
      </w:r>
      <w:r w:rsidR="002C642A" w:rsidRPr="00BA3631">
        <w:rPr>
          <w:rFonts w:ascii="Times New Roman" w:hAnsi="Times New Roman" w:cs="Times New Roman"/>
          <w:strike/>
          <w:rPrChange w:id="50"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51" w:author="Tyler Coleman" w:date="2021-11-03T13:41:00Z">
            <w:rPr>
              <w:rFonts w:ascii="Times New Roman" w:hAnsi="Times New Roman" w:cs="Times New Roman"/>
            </w:rPr>
          </w:rPrChange>
        </w:rPr>
        <w:instrText xml:space="preserve"> ADDIN ZOTERO_ITEM CSL_CITATION {"citationID":"deO9TZnw","properties":{"formattedCitation":"(Aerts, 1999; Coomes &amp; Grubb, 2000)","plainCitation":"(Aerts, 1999; Coomes &amp; Grubb, 2000)","noteIndex":0},"citationItems":[{"id":161,"uris":["http://zotero.org/users/local/ud9bfypS/items/FZKT6M7G"],"uri":["http://zotero.org/users/local/ud9bfypS/items/FZKT6M7G"],"itemData":{"id":161,"type":"article-journal","abstract":"Interspecific competition in natural plant communities is highly dependent on nutrient availability. At high levels of nutrient availability, competition is mainly for light. As light is a unidirectional resource, high-nutrient habitats are dominated by fast-growing perennials with a tall stature and a rather uniform vertical distribution of leaf area. Moreover, these species have high turnover rates of leaves and roots and a high morphological plasticity during the differentiation of leaves. There is less consensus, however, about the importance and intensity of interspecific competition in nutrient-poor environments. It is argued that selection in nutrient-poor habitats is not necessarily on a high competitive ability for nutrients and a high growth rate, but rather on traits which reduce nutrient losses (low tissue nutrient concentrations, slow tissue turnover rates, high nutrient resorption efficiency). Due to evolutionary trade-offs plants can not maximize both growth rate and nutrient retention. Thus, the low growth rate of species from nutrient-poor habitats should be considered as the consequence of nutrient retention rather than as a feature on which direct selection takes place. The contrasting traits of species from nutrient-poor and nutrient-rich habitats mutually exclude them from each others' habitats. Moreover, these traits have severe consequences for litter decomposability and thereby also for nutrient cycling. This leads both in nutrient-poor and nutrient-rich habitats to a positive feedback between plant species dominance and nutrient availability, thereby promoting ecosystem stability.","container-title":"Journal of Experimental Botany","DOI":"10.1093/jxb/50.330.29","ISSN":"0022-0957","issue":"330","journalAbbreviation":"Journal of Experimental Botany","page":"29-37","source":"Silverchair","title":"Interspecific competition in natural plant communities: mechanisms, trade-offs and plant-soil feedbacks","title-short":"Interspecific competition in natural plant communities","volume":"50","author":[{"family":"Aerts","given":"Rien"}],"issued":{"date-parts":[["1999",1,1]]}}},{"id":159,"uris":["http://zotero.org/users/local/ud9bfypS/items/NYLPCNA3"],"uri":["http://zotero.org/users/local/ud9bfypS/items/NYLPCNA3"],"itemData":{"id":159,"type":"article-journal","abstract":"Light is widely considered to be the most important factor limiting the performance of plants on the floors of forests and woodlands, but the roles of nutrient availability and water supply remain poorly defined. We seek to predict the types of forest in which root competition affects seedling performance, and the types of plants that respond most strongly to release from root competition. We then test our predictions by reviewing experiments in which tree seedlings and forest herbs are released from belowground competition, usually by cutting trenches to sever the roots of surrounding trees. First, we provide a worldwide review of changes in canopy form and fine-root mass along gradients of soil fertility and seasonal drought, keeping in mind the stages of forest development. Our review shows that penetration of light is least in forests on moist soils providing large amounts of major nutrients. The changes are far more complex than those considered by allocation models. Dry woodlands typically allow 20 times as much light to penetrate as do wet forests, but there is surprisingly little evidence that they have greater fine-root densities in the topsoil. Tropical rain forests on highly infertile soils have only slightly more open canopies than those on fertile soils, but much greater fine-root densities. Northern temperate forests on highly acidic peats and sandy soils are often dominated by early-successional, open-canopied conifers (generally pines), mostly as a result of recurrent fires, and transmit about five times as much light as surrounding deciduous forests. A review of trenching experiments shows that light alone limits seedling growth in forests on moist, nutrient-rich soils, but competition for belowground resources becomes important on infertile soils and in drier regions. Secondly, we consider how root competition alters species' shade tolerances. Shade-house experiments demonstrate that species differ markedly in the minimum irradiance at which they respond to nutrient addition, but there generally tends to be a sizable response at &gt;5% daylight and little response in &lt;2% daylight. There is some evidence that species that have high potential growth rates and that respond markedly to increased irradiance are also most responsive to nutrient addition in 2–3% daylight. T. Smith and M. Huston have hypothesized that species cannot tolerate both shade and drought; this appears to be the case for species that tolerate shade chiefly by maximizing leaf area. However, many shade-tolerant woody plants in tropical and mediterranean-climate forests have thick, tough, long-lived leaves and a relatively high allocation to roots, and these species are much more drought tolerant. A few studies indicate that root trenching allows species to persist in deeper shade than that in which they are normally found and allows species from mesic sites to invade more xeric sites. Usually, the impact of trenching on growth rate is much greater in gaps than in the understory. Finally, we discuss the ways in which life-form composition and population structure of plant communities are shaped by reduced water supply and reduced nutrient availability, emphasizing the inadequacy of models that consider the impact of “belowground resource availability” in a generic sense. Competition in a dry climate leads to widely spaced dominants, a lack of interstitial plants, high rates of seedling mortality in the understory, and a restriction of regeneration to patches where established matrix-forming plants have died. In contrast, vegetation on moist, infertile sites is characterized by closely packed, slender dominants, miniaturized interstitial plants, and slow rates of seedling growth in the understory, combined with relatively low rates of seedling mortality. Consequently, there is a continuum of sizes among the individuals of the dominant species, and a lack of reliance on gaps for establishment.","container-title":"Ecological Monographs","DOI":"10.1890/0012-9615(2000)070[0171:IORCIF]2.0.CO;2","ISSN":"1557-7015","issue":"2","language":"en","note":"_eprint: https://onlinelibrary.wiley.com/doi/pdf/10.1890/0012-9615%282000%29070%5B0171%3AIORCIF%5D2.0.CO%3B2","page":"171-207","source":"Wiley Online Library","title":"Impacts of Root Competition in Forests and Woodlands: A Theoretical Framework and Review of Experiments","title-short":"Impacts of Root Competition in Forests and Woodlands","volume":"70","author":[{"family":"Coomes","given":"David A."},{"family":"Grubb","given":"Peter J."}],"issued":{"date-parts":[["2000"]]}}}],"schema":"https://github.com/citation-style-language/schema/raw/master/csl-citation.json"} </w:instrText>
      </w:r>
      <w:r w:rsidR="002C642A" w:rsidRPr="00BA3631">
        <w:rPr>
          <w:rFonts w:ascii="Times New Roman" w:hAnsi="Times New Roman" w:cs="Times New Roman"/>
          <w:strike/>
          <w:rPrChange w:id="52"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noProof/>
          <w:rPrChange w:id="53" w:author="Tyler Coleman" w:date="2021-11-03T13:41:00Z">
            <w:rPr>
              <w:rFonts w:ascii="Times New Roman" w:hAnsi="Times New Roman" w:cs="Times New Roman"/>
              <w:noProof/>
            </w:rPr>
          </w:rPrChange>
        </w:rPr>
        <w:t>(Aerts, 1999; Coomes &amp; Grubb, 2000)</w:t>
      </w:r>
      <w:r w:rsidR="002C642A" w:rsidRPr="00BA3631">
        <w:rPr>
          <w:rFonts w:ascii="Times New Roman" w:hAnsi="Times New Roman" w:cs="Times New Roman"/>
          <w:strike/>
          <w:rPrChange w:id="54" w:author="Tyler Coleman" w:date="2021-11-03T13:41:00Z">
            <w:rPr>
              <w:rFonts w:ascii="Times New Roman" w:hAnsi="Times New Roman" w:cs="Times New Roman"/>
            </w:rPr>
          </w:rPrChange>
        </w:rPr>
        <w:fldChar w:fldCharType="end"/>
      </w:r>
      <w:del w:id="55" w:author="James Holdgrafer" w:date="2021-10-24T14:46:00Z">
        <w:r w:rsidRPr="00BA3631" w:rsidDel="002C642A">
          <w:rPr>
            <w:rFonts w:ascii="Times New Roman" w:hAnsi="Times New Roman" w:cs="Times New Roman"/>
            <w:strike/>
            <w:rPrChange w:id="56" w:author="Tyler Coleman" w:date="2021-11-03T13:41:00Z">
              <w:rPr>
                <w:rFonts w:ascii="Times New Roman" w:hAnsi="Times New Roman" w:cs="Times New Roman"/>
              </w:rPr>
            </w:rPrChange>
          </w:rPr>
          <w:delText>(Aerts 1999)</w:delText>
        </w:r>
      </w:del>
      <w:r w:rsidRPr="00BA3631">
        <w:rPr>
          <w:rFonts w:ascii="Times New Roman" w:hAnsi="Times New Roman" w:cs="Times New Roman"/>
          <w:strike/>
          <w:rPrChange w:id="57" w:author="Tyler Coleman" w:date="2021-11-03T13:41:00Z">
            <w:rPr>
              <w:rFonts w:ascii="Times New Roman" w:hAnsi="Times New Roman" w:cs="Times New Roman"/>
            </w:rPr>
          </w:rPrChange>
        </w:rPr>
        <w:t>, and biotic factors, such</w:t>
      </w:r>
      <w:r w:rsidR="003A3E75" w:rsidRPr="00BA3631">
        <w:rPr>
          <w:rFonts w:ascii="Times New Roman" w:hAnsi="Times New Roman" w:cs="Times New Roman"/>
          <w:strike/>
          <w:rPrChange w:id="58" w:author="Tyler Coleman" w:date="2021-11-03T13:41:00Z">
            <w:rPr>
              <w:rFonts w:ascii="Times New Roman" w:hAnsi="Times New Roman" w:cs="Times New Roman"/>
            </w:rPr>
          </w:rPrChange>
        </w:rPr>
        <w:t xml:space="preserve"> </w:t>
      </w:r>
      <w:ins w:id="59" w:author="James Holdgrafer" w:date="2021-10-03T13:02:00Z">
        <w:r w:rsidR="00AE7197" w:rsidRPr="00BA3631">
          <w:rPr>
            <w:rFonts w:ascii="Times New Roman" w:hAnsi="Times New Roman" w:cs="Times New Roman"/>
            <w:strike/>
            <w:rPrChange w:id="60" w:author="Tyler Coleman" w:date="2021-11-03T13:41:00Z">
              <w:rPr>
                <w:rFonts w:ascii="Times New Roman" w:hAnsi="Times New Roman" w:cs="Times New Roman"/>
              </w:rPr>
            </w:rPrChange>
          </w:rPr>
          <w:t xml:space="preserve">as </w:t>
        </w:r>
      </w:ins>
      <w:r w:rsidRPr="00BA3631">
        <w:rPr>
          <w:rFonts w:ascii="Times New Roman" w:hAnsi="Times New Roman" w:cs="Times New Roman"/>
          <w:strike/>
          <w:rPrChange w:id="61" w:author="Tyler Coleman" w:date="2021-11-03T13:41:00Z">
            <w:rPr>
              <w:rFonts w:ascii="Times New Roman" w:hAnsi="Times New Roman" w:cs="Times New Roman"/>
            </w:rPr>
          </w:rPrChange>
        </w:rPr>
        <w:t xml:space="preserve">seed dispersal </w:t>
      </w:r>
      <w:r w:rsidR="002C642A" w:rsidRPr="00BA3631">
        <w:rPr>
          <w:rFonts w:ascii="Times New Roman" w:hAnsi="Times New Roman" w:cs="Times New Roman"/>
          <w:strike/>
          <w:rPrChange w:id="62" w:author="Tyler Coleman" w:date="2021-11-03T13:41:00Z">
            <w:rPr>
              <w:rFonts w:ascii="Times New Roman" w:hAnsi="Times New Roman" w:cs="Times New Roman"/>
            </w:rPr>
          </w:rPrChange>
        </w:rPr>
        <w:fldChar w:fldCharType="begin"/>
      </w:r>
      <w:r w:rsidR="002C642A" w:rsidRPr="00BA3631">
        <w:rPr>
          <w:rFonts w:ascii="Times New Roman" w:hAnsi="Times New Roman" w:cs="Times New Roman"/>
          <w:strike/>
          <w:rPrChange w:id="63" w:author="Tyler Coleman" w:date="2021-11-03T13:41:00Z">
            <w:rPr>
              <w:rFonts w:ascii="Times New Roman" w:hAnsi="Times New Roman" w:cs="Times New Roman"/>
            </w:rPr>
          </w:rPrChange>
        </w:rPr>
        <w:instrText xml:space="preserve"> ADDIN ZOTERO_ITEM CSL_CITATION {"citationID":"6CVzyHvC","properties":{"formattedCitation":"(Carlo &amp; Morales, 2016; Gonz\\uc0\\u225{}lez-Varo et al., 2013; Levine &amp; Murrell, 2003; Nathan &amp; Muller-Landau, 2000; Olden et al., 2004; Tylianakis et al., 2010)","plainCitation":"(Carlo &amp; Morales, 2016; González-Varo et al., 2013; Levine &amp; Murrell, 2003; Nathan &amp; Muller-Landau, 2000; Olden et al., 2004; Tylianakis et al., 2010)","noteIndex":0},"citationItems":[{"id":164,"uris":["http://zotero.org/users/local/ud9bfypS/items/LC2C5L3P"],"uri":["http://zotero.org/users/local/ud9bfypS/items/LC2C5L3P"],"itemData":{"id":164,"type":"article-journal","abstract":"Regenerated forests now compose over half of the world's tropical forest cover and are increasingly important as providers of ecosystem services, freshwater, and biodiversity conservation. Much of the value and functionality of regenerating forests depends on the plant diversity they contain. Tropical forest diversity is strongly shaped by mutualistic interactions between plants and fruit-eating animals (frugivores) that disperse seeds. Here we show how seed dispersal by birds can influence the speed and diversity of early successional forests in Puerto Rico. For two years, we monitored the monthly fruit production of bird-dispersed plants on a fragmented landscape, and measured seed dispersal activity of birds and plant establishment in experimental plots located in deforested areas. Two predominantly omnivorous bird species, the Northern Mockingbird (Mimus polyglottos) and the Gray Kingbird (Tyrannus dominicensis), proved critical for speeding up the establishment of woody plants and increasing the species richness and diversity of the seed rain in deforested areas. Seed dispersal by these generalists increased the odds for rare plant species to disperse and establish in experimental forest-regeneration plots. Results indicate that birds that mix fruit and insects in their diets and actively forage across open and forested habitats can play keystone roles in the regeneration of mutualistic plant–animal communities. Furthermore, our analyses reveal that rare-biased (antiapostatic) frugivory and seed dispersal is the mechanism responsible for increasing plant diversity in the early-regenerating community.","container-title":"Ecology","DOI":"10.1890/15-2147.1","ISSN":"1939-9170","issue":"7","language":"en","note":"_eprint: https://onlinelibrary.wiley.com/doi/pdf/10.1890/15-2147.1","page":"1819-1831","source":"Wiley Online Library","title":"Generalist birds promote tropical forest regeneration and increase plant diversity via rare-biased seed dispersal","volume":"97","author":[{"family":"Carlo","given":"Tomás A."},{"family":"Morales","given":"Juan M."}],"issued":{"date-parts":[["2016"]]}}},{"id":152,"uris":["http://zotero.org/users/local/ud9bfypS/items/IRASVAJK"],"uri":["http://zotero.org/users/local/ud9bfypS/items/IRASVAJK"],"itemData":{"id":152,"type":"article-journal","abstract":"Knowledge of the spatial scale of the dispersal service provided by important seed dispersers (i.e. common and/or keystone species) is essential to our understanding of their role on plant ecology, ecosystem functioning and, ultimately, biodiversity conservation. Carnivores are the main mammalian frugivores and seed dispersers in temperate climate regions. However, information on the seed dispersal distances they generate is still very limited. We focused on two common temperate carnivores differing in body size and spatial ecology – red fox (Vulpes vulpes) and European pine marten (Martes martes) – for evaluating possible functional diversity in their seed dispersal kernels. We measured dispersal distances using colour-coded seed mimics embedded in experimental fruits that were offered to the carnivores in feeding stations (simulating source trees). The exclusive colour code of each simulated tree allowed us to assign the exact origin of seed mimics found later in carnivore faeces. We further designed an explicit sampling strategy aiming to detect the longest dispersal events; as far we know, the most robust sampling scheme followed for tracking carnivore-dispersed seeds. We found a marked functional heterogeneity among both species in their seed dispersal kernels according to their home range size: multimodality and long-distance dispersal in the case of the fox and unimodality and short-distance dispersal in the case of the marten (maximum distances = 2846 and 1233 m, respectively). As a consequence, emergent kernels at the guild level (overall and in two different years) were highly dependent on the relative contribution of each carnivore species. Our results provide the first empirical evidence of functional diversity among seed dispersal kernels generated by carnivorous mammals. Moreover, they illustrate for the first time how seed dispersal kernels strongly depend on the relative contribution of different disperser species, thus on the composition of local disperser assemblages. These findings provide a key starting point for understanding and modelling plant population processes that include mammal-mediated seed dispersal, such as connectivity, range expansion and colonization.","container-title":"Journal of Animal Ecology","DOI":"10.1111/1365-2656.12024","ISSN":"1365-2656","issue":"3","language":"en","note":"_eprint: https://onlinelibrary.wiley.com/doi/pdf/10.1111/1365-2656.12024","page":"562-571","source":"Wiley Online Library","title":"Functional diversity among seed dispersal kernels generated by carnivorous mammals","volume":"82","author":[{"family":"González-Varo","given":"Juan P."},{"family":"López-Bao","given":"José V."},{"family":"Guitián","given":"José"}],"issued":{"date-parts":[["2013"]]}}},{"id":155,"uris":["http://zotero.org/users/local/ud9bfypS/items/KQZIZ24K"],"uri":["http://zotero.org/users/local/ud9bfypS/items/KQZIZ24K"],"itemData":{"id":155,"type":"article-journal","abstract":"Because it lays the template from which communities develop, the pattern of dispersed seed is commonly believed to influence community structure. To test the validity of this notion, we evaluated theoretical and empirical work linking dispersal kernels to the relative abundance, distribution, dispersion, and coexistence of species. We found considerable theoretical evidence that seed dispersal affects species coexistence by slowing down exclusion through local dispersal and a competition-dispersal trade-off, yet empirical support was scant. Instead, most empirical investigations examined how dispersal affects species distribution and dispersion, subjects with little theory. This work also relied heavily on dispersal proxies and correlational analyses of community patterns, methods unable to exclude alternative hypotheses. Owing to the overall dichotomy between theory and empirical results, we argue that the importance of dispersal cannot be taken for granted. We conclude by advocating experiments that manipulate the seed dispersal pattern, and models that incorporate empirically documented dispersal kernels.","container-title":"Annual Review of Ecology, Evolution, and Systematics","DOI":"10.1146/annurev.ecolsys.34.011802.132400","issue":"1","note":"_eprint: https://doi.org/10.1146/annurev.ecolsys.34.011802.132400","page":"549-574","source":"Annual Reviews","title":"The Community-Level Consequences of Seed Dispersal Patterns","volume":"34","author":[{"family":"Levine","given":"Jonathan M."},{"family":"Murrell","given":"David J."}],"issued":{"date-parts":[["2003"]]}}},{"id":156,"uris":["http://zotero.org/users/local/ud9bfypS/items/QGPRRSTR"],"uri":["http://zotero.org/users/local/ud9bfypS/items/QGPRRSTR"],"itemData":{"id":156,"type":"article-journal","container-title":"Trends in Ecology &amp; Evolution","DOI":"10.1016/S0169-5347(00)01874-7","ISSN":"0169-5347","issue":"7","journalAbbreviation":"Trends in Ecology &amp; Evolution","language":"English","note":"publisher: Elsevier\nPMID: 10856948","page":"278-285","source":"www.cell.com","title":"Spatial patterns of seed dispersal, their determinants and consequences for recruitment","volume":"15","author":[{"family":"Nathan","given":"Ran"},{"family":"Muller-Landau","given":"Helene C."}],"issued":{"date-parts":[["2000",7,1]]}}},{"id":138,"uris":["http://zotero.org/users/local/ud9bfypS/items/4WYJIXRD"],"uri":["http://zotero.org/users/local/ud9bfypS/items/4WYJIXRD"],"itemData":{"id":138,"type":"article-journal","container-title":"Trends in Ecology &amp; Evolution","DOI":"10.1016/j.tree.2003.09.010","ISSN":"01695347","issue":"1","journalAbbreviation":"Trends in Ecology &amp; Evolution","language":"en","page":"18-24","source":"DOI.org (Crossref)","title":"Ecological and evolutionary consequences of biotic homogenization","volume":"19","author":[{"family":"Olden","given":"Julian D."},{"family":"LeRoy Poff","given":"N."},{"family":"Douglas","given":"Marlis R."},{"family":"Douglas","given":"Michael E."},{"family":"Fausch","given":"Kurt D."}],"issued":{"date-parts":[["2004",1]]}}},{"id":139,"uris":["http://zotero.org/users/local/ud9bfypS/items/7CJBJ7WG"],"uri":["http://zotero.org/users/local/ud9bfypS/items/7CJBJ7WG"],"itemData":{"id":139,"type":"article-journal","abstract":"Recent work has shown that antagonist (e.g. predator–prey food web) and mutualist (e.g. pollinator–plant) network structure can be altered by global environmental change drivers, and that these alterations may have important ecosystem-level consequences. This has prompted calls for the conservation of network structure, but precisely which attributes of webs should be conserved remains unclear. Further, the extent to which network metrics characterise the spatiotemporally-variable dynamic structure of interacting communities is unknown. Here, we summarise the attributes of web structure that are predicted to confer stability or increased function to a system, as these may be of greatest interest to conservation biologists. However, empirical evaluation of these effects is lacking in most cases, and we discuss whether stability is even desirable in all contexts. The incorporation of web attributes into conservation monitoring requires that changes in these attributes can be recorded (sampled) with relative ease. We contrast the sensitivity of metrics to sampling effort, and highlight those (such as nestedness and connectance) that could easily be incorporated into conservation monitoring. Despite our growing understanding of the characteristics of food webs that confer stability and function, numerous practical challenges need to be overcome before the goal of conserving species interaction networks can be achieved.","container-title":"Biological Conservation","DOI":"10.1016/j.biocon.2009.12.004","journalAbbreviation":"Biological Conservation","page":"2270-2279","source":"ResearchGate","title":"Conservation of species interaction networks","volume":"143","author":[{"family":"Tylianakis","given":"Jason"},{"family":"Laliberté","given":"Etienne"},{"family":"Nielsen","given":"Anders"},{"family":"Bascompte","given":"Jordi"}],"issued":{"date-parts":[["2010",10,1]]}}}],"schema":"https://github.com/citation-style-language/schema/raw/master/csl-citation.json"} </w:instrText>
      </w:r>
      <w:r w:rsidR="002C642A" w:rsidRPr="00BA3631">
        <w:rPr>
          <w:rFonts w:ascii="Times New Roman" w:hAnsi="Times New Roman" w:cs="Times New Roman"/>
          <w:strike/>
          <w:rPrChange w:id="64" w:author="Tyler Coleman" w:date="2021-11-03T13:41:00Z">
            <w:rPr>
              <w:rFonts w:ascii="Times New Roman" w:hAnsi="Times New Roman" w:cs="Times New Roman"/>
            </w:rPr>
          </w:rPrChange>
        </w:rPr>
        <w:fldChar w:fldCharType="separate"/>
      </w:r>
      <w:r w:rsidR="002C642A" w:rsidRPr="00BA3631">
        <w:rPr>
          <w:rFonts w:ascii="Times New Roman" w:hAnsi="Times New Roman" w:cs="Times New Roman"/>
          <w:strike/>
          <w:rPrChange w:id="65" w:author="Tyler Coleman" w:date="2021-11-03T13:41:00Z">
            <w:rPr>
              <w:rFonts w:ascii="Times New Roman" w:hAnsi="Times New Roman" w:cs="Times New Roman"/>
            </w:rPr>
          </w:rPrChange>
        </w:rPr>
        <w:t xml:space="preserve">(Carlo &amp; Morales, 2016; González-Varo et al., 2013; Levine &amp; Murrell, 2003; Nathan &amp; Muller-Landau, 2000; Olden et al., 2004; </w:t>
      </w:r>
      <w:proofErr w:type="spellStart"/>
      <w:r w:rsidR="002C642A" w:rsidRPr="00BA3631">
        <w:rPr>
          <w:rFonts w:ascii="Times New Roman" w:hAnsi="Times New Roman" w:cs="Times New Roman"/>
          <w:strike/>
          <w:rPrChange w:id="66" w:author="Tyler Coleman" w:date="2021-11-03T13:41:00Z">
            <w:rPr>
              <w:rFonts w:ascii="Times New Roman" w:hAnsi="Times New Roman" w:cs="Times New Roman"/>
            </w:rPr>
          </w:rPrChange>
        </w:rPr>
        <w:t>Tylianakis</w:t>
      </w:r>
      <w:proofErr w:type="spellEnd"/>
      <w:r w:rsidR="002C642A" w:rsidRPr="00BA3631">
        <w:rPr>
          <w:rFonts w:ascii="Times New Roman" w:hAnsi="Times New Roman" w:cs="Times New Roman"/>
          <w:strike/>
          <w:rPrChange w:id="67" w:author="Tyler Coleman" w:date="2021-11-03T13:41:00Z">
            <w:rPr>
              <w:rFonts w:ascii="Times New Roman" w:hAnsi="Times New Roman" w:cs="Times New Roman"/>
            </w:rPr>
          </w:rPrChange>
        </w:rPr>
        <w:t xml:space="preserve"> et al., 2010)</w:t>
      </w:r>
      <w:r w:rsidR="002C642A" w:rsidRPr="00BA3631">
        <w:rPr>
          <w:rFonts w:ascii="Times New Roman" w:hAnsi="Times New Roman" w:cs="Times New Roman"/>
          <w:strike/>
          <w:rPrChange w:id="68" w:author="Tyler Coleman" w:date="2021-11-03T13:41:00Z">
            <w:rPr>
              <w:rFonts w:ascii="Times New Roman" w:hAnsi="Times New Roman" w:cs="Times New Roman"/>
            </w:rPr>
          </w:rPrChange>
        </w:rPr>
        <w:fldChar w:fldCharType="end"/>
      </w:r>
      <w:del w:id="69" w:author="James Holdgrafer" w:date="2021-10-24T14:51:00Z">
        <w:r w:rsidRPr="00BA3631" w:rsidDel="002C642A">
          <w:rPr>
            <w:rFonts w:ascii="Times New Roman" w:hAnsi="Times New Roman" w:cs="Times New Roman"/>
            <w:strike/>
            <w:rPrChange w:id="70" w:author="Tyler Coleman" w:date="2021-11-03T13:41:00Z">
              <w:rPr>
                <w:rFonts w:ascii="Times New Roman" w:hAnsi="Times New Roman" w:cs="Times New Roman"/>
              </w:rPr>
            </w:rPrChange>
          </w:rPr>
          <w:delText>(Carlo 2016</w:delText>
        </w:r>
        <w:r w:rsidR="00FB2D74" w:rsidRPr="00BA3631" w:rsidDel="002C642A">
          <w:rPr>
            <w:rFonts w:ascii="Times New Roman" w:hAnsi="Times New Roman" w:cs="Times New Roman"/>
            <w:strike/>
            <w:rPrChange w:id="71" w:author="Tyler Coleman" w:date="2021-11-03T13:41:00Z">
              <w:rPr>
                <w:rFonts w:ascii="Times New Roman" w:hAnsi="Times New Roman" w:cs="Times New Roman"/>
              </w:rPr>
            </w:rPrChange>
          </w:rPr>
          <w:delText xml:space="preserve">, </w:delText>
        </w:r>
        <w:r w:rsidR="00FB2D74" w:rsidRPr="00BA3631" w:rsidDel="002C642A">
          <w:rPr>
            <w:rFonts w:ascii="Times New Roman" w:hAnsi="Times New Roman" w:cs="Times New Roman"/>
            <w:strike/>
            <w:color w:val="2E74B5" w:themeColor="accent5" w:themeShade="BF"/>
            <w:rPrChange w:id="72" w:author="Tyler Coleman" w:date="2021-11-03T13:41:00Z">
              <w:rPr>
                <w:rFonts w:ascii="Times New Roman" w:hAnsi="Times New Roman" w:cs="Times New Roman"/>
                <w:color w:val="2E74B5" w:themeColor="accent5" w:themeShade="BF"/>
              </w:rPr>
            </w:rPrChange>
          </w:rPr>
          <w:delText>Olden et al. 2004</w:delText>
        </w:r>
      </w:del>
      <w:del w:id="73" w:author="James Holdgrafer" w:date="2021-10-03T17:30:00Z">
        <w:r w:rsidR="00FB2D74" w:rsidRPr="00BA3631" w:rsidDel="00AE7197">
          <w:rPr>
            <w:rFonts w:ascii="Times New Roman" w:hAnsi="Times New Roman" w:cs="Times New Roman"/>
            <w:strike/>
            <w:color w:val="2E74B5" w:themeColor="accent5" w:themeShade="BF"/>
            <w:rPrChange w:id="74" w:author="Tyler Coleman" w:date="2021-11-03T13:41:00Z">
              <w:rPr>
                <w:rFonts w:ascii="Times New Roman" w:hAnsi="Times New Roman" w:cs="Times New Roman"/>
                <w:color w:val="2E74B5" w:themeColor="accent5" w:themeShade="BF"/>
              </w:rPr>
            </w:rPrChange>
          </w:rPr>
          <w:delText>,</w:delText>
        </w:r>
      </w:del>
      <w:del w:id="75" w:author="James Holdgrafer" w:date="2021-10-24T14:51:00Z">
        <w:r w:rsidR="00FB2D74" w:rsidRPr="00BA3631" w:rsidDel="002C642A">
          <w:rPr>
            <w:rFonts w:ascii="Times New Roman" w:hAnsi="Times New Roman" w:cs="Times New Roman"/>
            <w:strike/>
            <w:color w:val="2E74B5" w:themeColor="accent5" w:themeShade="BF"/>
            <w:rPrChange w:id="76" w:author="Tyler Coleman" w:date="2021-11-03T13:41:00Z">
              <w:rPr>
                <w:rFonts w:ascii="Times New Roman" w:hAnsi="Times New Roman" w:cs="Times New Roman"/>
                <w:color w:val="2E74B5" w:themeColor="accent5" w:themeShade="BF"/>
              </w:rPr>
            </w:rPrChange>
          </w:rPr>
          <w:delText xml:space="preserve"> Tylianakis et al. 2010</w:delText>
        </w:r>
        <w:r w:rsidRPr="00BA3631" w:rsidDel="002C642A">
          <w:rPr>
            <w:rFonts w:ascii="Times New Roman" w:hAnsi="Times New Roman" w:cs="Times New Roman"/>
            <w:strike/>
            <w:rPrChange w:id="77" w:author="Tyler Coleman" w:date="2021-11-03T13:41:00Z">
              <w:rPr>
                <w:rFonts w:ascii="Times New Roman" w:hAnsi="Times New Roman" w:cs="Times New Roman"/>
              </w:rPr>
            </w:rPrChange>
          </w:rPr>
          <w:delText>)</w:delText>
        </w:r>
      </w:del>
      <w:r w:rsidRPr="00BA3631">
        <w:rPr>
          <w:rFonts w:ascii="Times New Roman" w:hAnsi="Times New Roman" w:cs="Times New Roman"/>
          <w:strike/>
          <w:rPrChange w:id="78" w:author="Tyler Coleman" w:date="2021-11-03T13:41:00Z">
            <w:rPr>
              <w:rFonts w:ascii="Times New Roman" w:hAnsi="Times New Roman" w:cs="Times New Roman"/>
            </w:rPr>
          </w:rPrChange>
        </w:rPr>
        <w:t>. Manipulating these factors can create drastically different plant</w:t>
      </w:r>
      <w:r w:rsidR="003A3E75" w:rsidRPr="00BA3631">
        <w:rPr>
          <w:rFonts w:ascii="Times New Roman" w:hAnsi="Times New Roman" w:cs="Times New Roman"/>
          <w:strike/>
          <w:rPrChange w:id="79" w:author="Tyler Coleman" w:date="2021-11-03T13:41:00Z">
            <w:rPr>
              <w:rFonts w:ascii="Times New Roman" w:hAnsi="Times New Roman" w:cs="Times New Roman"/>
            </w:rPr>
          </w:rPrChange>
        </w:rPr>
        <w:t xml:space="preserve"> </w:t>
      </w:r>
      <w:r w:rsidRPr="00BA3631">
        <w:rPr>
          <w:rFonts w:ascii="Times New Roman" w:hAnsi="Times New Roman" w:cs="Times New Roman"/>
          <w:strike/>
          <w:rPrChange w:id="80" w:author="Tyler Coleman" w:date="2021-11-03T13:41:00Z">
            <w:rPr>
              <w:rFonts w:ascii="Times New Roman" w:hAnsi="Times New Roman" w:cs="Times New Roman"/>
            </w:rPr>
          </w:rPrChange>
        </w:rPr>
        <w:t xml:space="preserve">communities from the same starting points </w:t>
      </w:r>
      <w:r w:rsidR="004939D9" w:rsidRPr="00BA3631">
        <w:rPr>
          <w:rFonts w:ascii="Times New Roman" w:hAnsi="Times New Roman" w:cs="Times New Roman"/>
          <w:strike/>
          <w:rPrChange w:id="81" w:author="Tyler Coleman" w:date="2021-11-03T13:41:00Z">
            <w:rPr>
              <w:rFonts w:ascii="Times New Roman" w:hAnsi="Times New Roman" w:cs="Times New Roman"/>
            </w:rPr>
          </w:rPrChange>
        </w:rPr>
        <w:fldChar w:fldCharType="begin"/>
      </w:r>
      <w:r w:rsidR="00A475DB" w:rsidRPr="00BA3631">
        <w:rPr>
          <w:rFonts w:ascii="Times New Roman" w:hAnsi="Times New Roman" w:cs="Times New Roman"/>
          <w:strike/>
          <w:rPrChange w:id="82" w:author="Tyler Coleman" w:date="2021-11-03T13:41:00Z">
            <w:rPr>
              <w:rFonts w:ascii="Times New Roman" w:hAnsi="Times New Roman" w:cs="Times New Roman"/>
            </w:rPr>
          </w:rPrChange>
        </w:rPr>
        <w:instrText xml:space="preserve"> ADDIN ZOTERO_ITEM CSL_CITATION {"citationID":"r7zAW664","properties":{"formattedCitation":"(Bakker, 1998; Gonz\\uc0\\u225{}lez-Castro et al., 2019)","plainCitation":"(Bakker, 1998; González-Castro et al., 2019)","noteIndex":0},"citationItems":[{"id":124,"uris":["http://zotero.org/users/local/ud9bfypS/items/RSLRMCUP"],"uri":["http://zotero.org/users/local/ud9bfypS/items/RSLRMCUP"],"itemData":{"id":124,"type":"chapter","container-title":"Grazing and Conservation Management","event-place":"Dordrecht","ISBN":"978-94-010-5886-5","language":"en","note":"DOI: 10.1007/978-94-011-4391-2_5","page":"137-184","publisher":"Springer Netherlands","publisher-place":"Dordrecht","source":"DOI.org (Crossref)","title":"The impact of grazing on plant communities","URL":"http://link.springer.com/10.1007/978-94-011-4391-2_5","editor":[{"family":"WallisDeVries","given":"Michiel F."},{"family":"Van Wieren","given":"Sipke E."},{"family":"Bakker","given":"Jan P."}],"author":[{"family":"Bakker","given":"Jan P."}],"accessed":{"date-parts":[["2021",10,23]]},"issued":{"date-parts":[["1998"]]}}},{"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A."}],"issued":{"date-parts":[["2019",2,1]]}}}],"schema":"https://github.com/citation-style-language/schema/raw/master/csl-citation.json"} </w:instrText>
      </w:r>
      <w:r w:rsidR="004939D9" w:rsidRPr="00BA3631">
        <w:rPr>
          <w:rFonts w:ascii="Times New Roman" w:hAnsi="Times New Roman" w:cs="Times New Roman"/>
          <w:strike/>
          <w:rPrChange w:id="83" w:author="Tyler Coleman" w:date="2021-11-03T13:41:00Z">
            <w:rPr>
              <w:rFonts w:ascii="Times New Roman" w:hAnsi="Times New Roman" w:cs="Times New Roman"/>
            </w:rPr>
          </w:rPrChange>
        </w:rPr>
        <w:fldChar w:fldCharType="separate"/>
      </w:r>
      <w:r w:rsidR="00A475DB" w:rsidRPr="00BA3631">
        <w:rPr>
          <w:rFonts w:ascii="Times New Roman" w:hAnsi="Times New Roman" w:cs="Times New Roman"/>
          <w:strike/>
          <w:rPrChange w:id="84" w:author="Tyler Coleman" w:date="2021-11-03T13:41:00Z">
            <w:rPr>
              <w:rFonts w:ascii="Times New Roman" w:hAnsi="Times New Roman" w:cs="Times New Roman"/>
            </w:rPr>
          </w:rPrChange>
        </w:rPr>
        <w:t>(Bakker, 1998; González-Castro et al., 2019)</w:t>
      </w:r>
      <w:r w:rsidR="004939D9" w:rsidRPr="00BA3631">
        <w:rPr>
          <w:rFonts w:ascii="Times New Roman" w:hAnsi="Times New Roman" w:cs="Times New Roman"/>
          <w:strike/>
          <w:rPrChange w:id="85" w:author="Tyler Coleman" w:date="2021-11-03T13:41:00Z">
            <w:rPr>
              <w:rFonts w:ascii="Times New Roman" w:hAnsi="Times New Roman" w:cs="Times New Roman"/>
            </w:rPr>
          </w:rPrChange>
        </w:rPr>
        <w:fldChar w:fldCharType="end"/>
      </w:r>
      <w:commentRangeEnd w:id="25"/>
      <w:r w:rsidR="00612C40" w:rsidRPr="00BA3631">
        <w:rPr>
          <w:rStyle w:val="CommentReference"/>
          <w:strike/>
          <w:rPrChange w:id="86" w:author="Tyler Coleman" w:date="2021-11-03T13:41:00Z">
            <w:rPr>
              <w:rStyle w:val="CommentReference"/>
            </w:rPr>
          </w:rPrChange>
        </w:rPr>
        <w:commentReference w:id="25"/>
      </w:r>
      <w:ins w:id="87" w:author="James Holdgrafer" w:date="2021-10-23T15:47:00Z">
        <w:r w:rsidR="00A475DB" w:rsidRPr="00BA3631">
          <w:rPr>
            <w:rFonts w:ascii="Times New Roman" w:hAnsi="Times New Roman" w:cs="Times New Roman"/>
            <w:strike/>
            <w:rPrChange w:id="88" w:author="Tyler Coleman" w:date="2021-11-03T13:41:00Z">
              <w:rPr>
                <w:rFonts w:ascii="Times New Roman" w:hAnsi="Times New Roman" w:cs="Times New Roman"/>
              </w:rPr>
            </w:rPrChange>
          </w:rPr>
          <w:t>.</w:t>
        </w:r>
      </w:ins>
      <w:del w:id="89" w:author="James Holdgrafer" w:date="2021-10-23T15:47:00Z">
        <w:r w:rsidRPr="00BA3631" w:rsidDel="00A475DB">
          <w:rPr>
            <w:rFonts w:ascii="Times New Roman" w:hAnsi="Times New Roman" w:cs="Times New Roman"/>
            <w:strike/>
            <w:rPrChange w:id="90" w:author="Tyler Coleman" w:date="2021-11-03T13:41:00Z">
              <w:rPr>
                <w:rFonts w:ascii="Times New Roman" w:hAnsi="Times New Roman" w:cs="Times New Roman"/>
              </w:rPr>
            </w:rPrChange>
          </w:rPr>
          <w:delText>(Baker 1998).</w:delText>
        </w:r>
      </w:del>
      <w:r w:rsidRPr="00BA3631">
        <w:rPr>
          <w:rFonts w:ascii="Times New Roman" w:hAnsi="Times New Roman" w:cs="Times New Roman"/>
          <w:strike/>
          <w:rPrChange w:id="91" w:author="Tyler Coleman" w:date="2021-11-03T13:41:00Z">
            <w:rPr>
              <w:rFonts w:ascii="Times New Roman" w:hAnsi="Times New Roman" w:cs="Times New Roman"/>
            </w:rPr>
          </w:rPrChange>
        </w:rPr>
        <w:t xml:space="preserve"> </w:t>
      </w:r>
      <w:commentRangeStart w:id="92"/>
      <w:ins w:id="93" w:author="James Holdgrafer" w:date="2021-10-03T12:00:00Z">
        <w:r w:rsidR="00AE7197" w:rsidRPr="00BA3631">
          <w:rPr>
            <w:rFonts w:ascii="Times New Roman" w:hAnsi="Times New Roman" w:cs="Times New Roman"/>
            <w:strike/>
            <w:rPrChange w:id="94" w:author="Tyler Coleman" w:date="2021-11-03T13:41:00Z">
              <w:rPr>
                <w:rFonts w:ascii="Times New Roman" w:hAnsi="Times New Roman" w:cs="Times New Roman"/>
              </w:rPr>
            </w:rPrChange>
          </w:rPr>
          <w:t>Dramatic shifts in</w:t>
        </w:r>
      </w:ins>
      <w:ins w:id="95" w:author="James Holdgrafer" w:date="2021-10-03T12:01:00Z">
        <w:r w:rsidR="00AE7197" w:rsidRPr="00BA3631">
          <w:rPr>
            <w:rFonts w:ascii="Times New Roman" w:hAnsi="Times New Roman" w:cs="Times New Roman"/>
            <w:strike/>
            <w:rPrChange w:id="96" w:author="Tyler Coleman" w:date="2021-11-03T13:41:00Z">
              <w:rPr>
                <w:rFonts w:ascii="Times New Roman" w:hAnsi="Times New Roman" w:cs="Times New Roman"/>
              </w:rPr>
            </w:rPrChange>
          </w:rPr>
          <w:t xml:space="preserve"> ecosystem assemblage</w:t>
        </w:r>
      </w:ins>
      <w:ins w:id="97" w:author="James Holdgrafer" w:date="2021-10-03T12:14:00Z">
        <w:r w:rsidR="00AE7197" w:rsidRPr="00BA3631">
          <w:rPr>
            <w:rFonts w:ascii="Times New Roman" w:hAnsi="Times New Roman" w:cs="Times New Roman"/>
            <w:strike/>
            <w:rPrChange w:id="98" w:author="Tyler Coleman" w:date="2021-11-03T13:41:00Z">
              <w:rPr>
                <w:rFonts w:ascii="Times New Roman" w:hAnsi="Times New Roman" w:cs="Times New Roman"/>
              </w:rPr>
            </w:rPrChange>
          </w:rPr>
          <w:t>s</w:t>
        </w:r>
      </w:ins>
      <w:ins w:id="99" w:author="James Holdgrafer" w:date="2021-10-03T12:01:00Z">
        <w:r w:rsidR="00AE7197" w:rsidRPr="00BA3631">
          <w:rPr>
            <w:rFonts w:ascii="Times New Roman" w:hAnsi="Times New Roman" w:cs="Times New Roman"/>
            <w:strike/>
            <w:rPrChange w:id="100" w:author="Tyler Coleman" w:date="2021-11-03T13:41:00Z">
              <w:rPr>
                <w:rFonts w:ascii="Times New Roman" w:hAnsi="Times New Roman" w:cs="Times New Roman"/>
              </w:rPr>
            </w:rPrChange>
          </w:rPr>
          <w:t xml:space="preserve"> over recent centuries increases the need to stu</w:t>
        </w:r>
      </w:ins>
      <w:ins w:id="101" w:author="James Holdgrafer" w:date="2021-10-03T12:02:00Z">
        <w:r w:rsidR="00AE7197" w:rsidRPr="00BA3631">
          <w:rPr>
            <w:rFonts w:ascii="Times New Roman" w:hAnsi="Times New Roman" w:cs="Times New Roman"/>
            <w:strike/>
            <w:rPrChange w:id="102" w:author="Tyler Coleman" w:date="2021-11-03T13:41:00Z">
              <w:rPr>
                <w:rFonts w:ascii="Times New Roman" w:hAnsi="Times New Roman" w:cs="Times New Roman"/>
              </w:rPr>
            </w:rPrChange>
          </w:rPr>
          <w:t xml:space="preserve">dy functional interactions </w:t>
        </w:r>
      </w:ins>
      <w:ins w:id="103" w:author="James Holdgrafer" w:date="2021-10-03T15:50:00Z">
        <w:r w:rsidR="00AE7197" w:rsidRPr="00BA3631">
          <w:rPr>
            <w:rFonts w:ascii="Times New Roman" w:hAnsi="Times New Roman" w:cs="Times New Roman"/>
            <w:strike/>
            <w:rPrChange w:id="104" w:author="Tyler Coleman" w:date="2021-11-03T13:41:00Z">
              <w:rPr>
                <w:rFonts w:ascii="Times New Roman" w:hAnsi="Times New Roman" w:cs="Times New Roman"/>
              </w:rPr>
            </w:rPrChange>
          </w:rPr>
          <w:t>within ecological</w:t>
        </w:r>
      </w:ins>
      <w:ins w:id="105" w:author="James Holdgrafer" w:date="2021-10-03T12:02:00Z">
        <w:r w:rsidR="00AE7197" w:rsidRPr="00BA3631">
          <w:rPr>
            <w:rFonts w:ascii="Times New Roman" w:hAnsi="Times New Roman" w:cs="Times New Roman"/>
            <w:strike/>
            <w:rPrChange w:id="106" w:author="Tyler Coleman" w:date="2021-11-03T13:41:00Z">
              <w:rPr>
                <w:rFonts w:ascii="Times New Roman" w:hAnsi="Times New Roman" w:cs="Times New Roman"/>
              </w:rPr>
            </w:rPrChange>
          </w:rPr>
          <w:t xml:space="preserve"> communit</w:t>
        </w:r>
      </w:ins>
      <w:ins w:id="107" w:author="James Holdgrafer" w:date="2021-10-03T15:50:00Z">
        <w:r w:rsidR="00AE7197" w:rsidRPr="00BA3631">
          <w:rPr>
            <w:rFonts w:ascii="Times New Roman" w:hAnsi="Times New Roman" w:cs="Times New Roman"/>
            <w:strike/>
            <w:rPrChange w:id="108" w:author="Tyler Coleman" w:date="2021-11-03T13:41:00Z">
              <w:rPr>
                <w:rFonts w:ascii="Times New Roman" w:hAnsi="Times New Roman" w:cs="Times New Roman"/>
              </w:rPr>
            </w:rPrChange>
          </w:rPr>
          <w:t>ies</w:t>
        </w:r>
      </w:ins>
      <w:ins w:id="109" w:author="James Holdgrafer" w:date="2021-10-03T22:05:00Z">
        <w:r w:rsidR="00384A30" w:rsidRPr="00BA3631">
          <w:rPr>
            <w:rFonts w:ascii="Times New Roman" w:hAnsi="Times New Roman" w:cs="Times New Roman"/>
            <w:strike/>
            <w:rPrChange w:id="110" w:author="Tyler Coleman" w:date="2021-11-03T13:41:00Z">
              <w:rPr>
                <w:rFonts w:ascii="Times New Roman" w:hAnsi="Times New Roman" w:cs="Times New Roman"/>
              </w:rPr>
            </w:rPrChange>
          </w:rPr>
          <w:t xml:space="preserve"> for conservation efforts</w:t>
        </w:r>
      </w:ins>
      <w:ins w:id="111" w:author="James Holdgrafer" w:date="2021-10-03T12:03:00Z">
        <w:r w:rsidR="00AE7197" w:rsidRPr="00BA3631">
          <w:rPr>
            <w:rFonts w:ascii="Times New Roman" w:hAnsi="Times New Roman" w:cs="Times New Roman"/>
            <w:strike/>
            <w:rPrChange w:id="112" w:author="Tyler Coleman" w:date="2021-11-03T13:41:00Z">
              <w:rPr>
                <w:rFonts w:ascii="Times New Roman" w:hAnsi="Times New Roman" w:cs="Times New Roman"/>
              </w:rPr>
            </w:rPrChange>
          </w:rPr>
          <w:t xml:space="preserve">, </w:t>
        </w:r>
      </w:ins>
      <w:ins w:id="113" w:author="James Holdgrafer" w:date="2021-10-03T17:13:00Z">
        <w:r w:rsidR="00AE7197" w:rsidRPr="00BA3631">
          <w:rPr>
            <w:rFonts w:ascii="Times New Roman" w:hAnsi="Times New Roman" w:cs="Times New Roman"/>
            <w:strike/>
            <w:rPrChange w:id="114" w:author="Tyler Coleman" w:date="2021-11-03T13:41:00Z">
              <w:rPr>
                <w:rFonts w:ascii="Times New Roman" w:hAnsi="Times New Roman" w:cs="Times New Roman"/>
              </w:rPr>
            </w:rPrChange>
          </w:rPr>
          <w:t>including interactions</w:t>
        </w:r>
      </w:ins>
      <w:ins w:id="115" w:author="James Holdgrafer" w:date="2021-10-03T12:03:00Z">
        <w:r w:rsidR="00AE7197" w:rsidRPr="00BA3631">
          <w:rPr>
            <w:rFonts w:ascii="Times New Roman" w:hAnsi="Times New Roman" w:cs="Times New Roman"/>
            <w:strike/>
            <w:rPrChange w:id="116" w:author="Tyler Coleman" w:date="2021-11-03T13:41:00Z">
              <w:rPr>
                <w:rFonts w:ascii="Times New Roman" w:hAnsi="Times New Roman" w:cs="Times New Roman"/>
              </w:rPr>
            </w:rPrChange>
          </w:rPr>
          <w:t xml:space="preserve"> </w:t>
        </w:r>
      </w:ins>
      <w:ins w:id="117" w:author="James Holdgrafer" w:date="2021-10-03T15:50:00Z">
        <w:r w:rsidR="00AE7197" w:rsidRPr="00BA3631">
          <w:rPr>
            <w:rFonts w:ascii="Times New Roman" w:hAnsi="Times New Roman" w:cs="Times New Roman"/>
            <w:strike/>
            <w:rPrChange w:id="118" w:author="Tyler Coleman" w:date="2021-11-03T13:41:00Z">
              <w:rPr>
                <w:rFonts w:ascii="Times New Roman" w:hAnsi="Times New Roman" w:cs="Times New Roman"/>
              </w:rPr>
            </w:rPrChange>
          </w:rPr>
          <w:t xml:space="preserve">between </w:t>
        </w:r>
      </w:ins>
      <w:ins w:id="119" w:author="James Holdgrafer" w:date="2021-10-03T12:03:00Z">
        <w:r w:rsidR="00AE7197" w:rsidRPr="00BA3631">
          <w:rPr>
            <w:rFonts w:ascii="Times New Roman" w:hAnsi="Times New Roman" w:cs="Times New Roman"/>
            <w:strike/>
            <w:rPrChange w:id="120" w:author="Tyler Coleman" w:date="2021-11-03T13:41:00Z">
              <w:rPr>
                <w:rFonts w:ascii="Times New Roman" w:hAnsi="Times New Roman" w:cs="Times New Roman"/>
              </w:rPr>
            </w:rPrChange>
          </w:rPr>
          <w:t>seed vectors and plant assemblage</w:t>
        </w:r>
      </w:ins>
      <w:ins w:id="121" w:author="James Holdgrafer" w:date="2021-10-03T16:59:00Z">
        <w:r w:rsidR="00AE7197" w:rsidRPr="00BA3631">
          <w:rPr>
            <w:rFonts w:ascii="Times New Roman" w:hAnsi="Times New Roman" w:cs="Times New Roman"/>
            <w:strike/>
            <w:rPrChange w:id="122" w:author="Tyler Coleman" w:date="2021-11-03T13:41:00Z">
              <w:rPr>
                <w:rFonts w:ascii="Times New Roman" w:hAnsi="Times New Roman" w:cs="Times New Roman"/>
              </w:rPr>
            </w:rPrChange>
          </w:rPr>
          <w:t xml:space="preserve"> </w:t>
        </w:r>
      </w:ins>
      <w:r w:rsidR="00561044" w:rsidRPr="00BA3631">
        <w:rPr>
          <w:rFonts w:ascii="Times New Roman" w:hAnsi="Times New Roman" w:cs="Times New Roman"/>
          <w:strike/>
          <w:rPrChange w:id="123" w:author="Tyler Coleman" w:date="2021-11-03T13:41:00Z">
            <w:rPr>
              <w:rFonts w:ascii="Times New Roman" w:hAnsi="Times New Roman" w:cs="Times New Roman"/>
            </w:rPr>
          </w:rPrChange>
        </w:rPr>
        <w:fldChar w:fldCharType="begin"/>
      </w:r>
      <w:r w:rsidR="00F6206D" w:rsidRPr="00BA3631">
        <w:rPr>
          <w:rFonts w:ascii="Times New Roman" w:hAnsi="Times New Roman" w:cs="Times New Roman"/>
          <w:strike/>
          <w:rPrChange w:id="124" w:author="Tyler Coleman" w:date="2021-11-03T13:41:00Z">
            <w:rPr>
              <w:rFonts w:ascii="Times New Roman" w:hAnsi="Times New Roman" w:cs="Times New Roman"/>
            </w:rPr>
          </w:rPrChange>
        </w:rPr>
        <w:instrText xml:space="preserve"> ADDIN ZOTERO_ITEM CSL_CITATION {"citationID":"P7AoNkRy","properties":{"formattedCitation":"(Camargo et al., 2020; Emer et al., 2019; Garc\\uc0\\u237{}a et al., 2018; Monteiro et al., 2021; Mor\\uc0\\u225{}n-L\\uc0\\u243{}pez et al., 2019; Ribeiro da Silva et al., 2015)","plainCitation":"(Camargo et al., 2020; Emer et al., 2019; García et al., 2018; Monteiro et al., 2021; Morán-López et al., 2019; Ribeiro da Silva et al., 2015)","noteIndex":0},"citationItems":[{"id":17,"uris":["http://zotero.org/users/local/ud9bfypS/items/NLKPPZ7R"],"uri":["http://zotero.org/users/local/ud9bfypS/items/NLKPPZ7R"],"itemData":{"id":17,"type":"article-journal","abstract":"Pioneer trees with fleshy fruits are typically planted in restoration projects to attract frugivores as a mean to increase dispersal and accelerate forest regeneration. However, differences in fruit traits of pioneer trees can potentially influence dispersal and their restoration outcomes. Here we investigated the effects of bird and plant traits, and distance to forest fragments, on the seed rain using a tree-planting experiment replicated in 12 deforested sites in Brazil. Factors were fruit traits of pioneer trees (wind-dispersed, bird-dispersed with lipids or with carbohydrates and controls) and distance (10, 50, 300 m) from forest fragments. We found that density and richness of birds and seeds decreased exponentially with distance from fragments, yet these effects were minor compared to the effects of fruit traits on the structure of the seed rain. Overall, plots with fleshy fruited pioneers attracted much greater bird activity and seed dispersal than plots with wind-dispersal pioneers and the controls. For instance, plots with carbohydrate-rich fruits received more than twice the average species richness and density of birds and seeds of plots with lipid-rich pioneer trees, surpassing wind-dispersed pioneers by more than 80%, and controls by over 90%. Furthermore, the fruit trait treatments resulted in morphological shifts in the average traits of visiting birds. Significant differences in bill gape and flight capacities (wing-loading) were associated with the differences in the seed rain associated with each treatment. Synthesis and applications. Understanding how trait-matching processes mediating mutualistic seed dispersal by frugivores interact with distance-dependent dispersal limitation on deforested tropical landscapes is critical for improving forest restoration efforts. This is especially relevant in the context of applied nucleation. As shown here, avian seed dispersal can thus be manipulated in restoration projects in order to increase connectivity and speed up forest recovery and the provision of the multiple ecosystem services that follow forest succession.","container-title":"Journal of Applied Ecology","DOI":"10.1111/1365-2664.13697","ISSN":"1365-2664","issue":"12","language":"en","note":"_eprint: https://onlinelibrary.wiley.com/doi/pdf/10.1111/1365-2664.13697","page":"2329-2339","source":"Wiley Online Library","title":"Fruit traits of pioneer trees structure seed dispersal across distances on tropical deforested landscapes: Implications for restoration","title-short":"Fruit traits of pioneer trees structure seed dispersal across distances on tropical deforested landscapes","volume":"57","author":[{"family":"Camargo","given":"Paulo H. S. A."},{"family":"Pizo","given":"Marco A."},{"family":"Brancalion","given":"Pedro H. S."},{"family":"Carlo","given":"Tomás A."}],"issued":{"date-parts":[["2020"]]}}},{"id":33,"uris":["http://zotero.org/users/local/ud9bfypS/items/PNA2WG2C"],"uri":["http://zotero.org/users/local/ud9bfypS/items/PNA2WG2C"],"itemData":{"id":33,"type":"article-journal","abstract":"Seed dispersal interactions involve key ecological processes in tropical forests that help to maintain ecosystem functioning. Yet this functionality may be threatened by increasing habitat loss, defaunation, and fragmentation. However, generalist species, and their interactions, can benefit from the habitat change caused by human disturbance while more specialized interactions mostly disappear. Therefore, changes in the structure of the local, within fragment, networks can be expected. Here we investigated how the structure of seed dispersal networks changes along a gradient of increasing habitat fragmentation. We analyzed 16 bird seed dispersal assemblages from forest fragments of a biodiversity-rich ecosystem. We found significant species–, interaction–, and network–area relationships, yet the later was determined by the number of species remaining in each community. The number of frugivorous bird and plant species, their interactions, and the number of links per species decreases as area is lost in the fragmented landscape. In contrast, network nestedness has a negative relationship with fragment area, suggesting an increasing generalization of the network structure in the gradient of fragmentation. Network specialization was not significantly affected by area, indicating that some network properties may be invariant to disturbance. Still, the local extinction of partner species, paralleled by a loss of interactions and specialist–specialist bird–plant seed dispersal associations, suggests the functional homogenization of the system as area is lost. Our study provides empirical evidence for network–area relationships driven by the presence/absence of remnant species and the interactions they perform. Abstract in Spanish is available with online material.","container-title":"Biotropica","DOI":"10.1111/btp.12738","ISSN":"1744-7429","issue":"1","language":"en","note":"_eprint: https://onlinelibrary.wiley.com/doi/pdf/10.1111/btp.12738","page":"81-89","source":"Wiley Online Library","title":"Seed dispersal networks in tropical forest fragments: Area effects, remnant species, and interaction diversity","title-short":"Seed dispersal networks in tropical forest fragments","volume":"52","author":[{"family":"Emer","given":"Carine"},{"family":"Jordano","given":"Pedro"},{"family":"Pizo","given":"Marco A."},{"family":"Ribeiro","given":"Milton C."},{"family":"Silva","given":"Fernanda R.","non-dropping-particle":"da"},{"family":"Galetti","given":"Mauro"}],"issued":{"date-parts":[["2019"]]}}},{"id":37,"uris":["http://zotero.org/users/local/ud9bfypS/items/FVTQCBJE"],"uri":["http://zotero.org/users/local/ud9bfypS/items/FVTQCBJE"],"itemData":{"id":37,"type":"article-journal","abstract":"Animal biodiversity matters for the provision of ecosystem functions derived from trophic activity. However, the mechanisms underlying this pattern remain elusive since animal abundance and diversity, which are the components commonly used for representing biodiversity, provide poor information about ecological complementarity in species assemblages. An approach based on species interaction networks may overcome this constraint. Here, we relate frugivore biodiversity and frugivore–plant network structure with landscape-scale seed dispersal function. We sampled, for two years, and at fourteen plots with variable assemblages of frugivores and plants in the Cantabrian Range (N Spain), data on the abundance and diversity of frugivorous birds, the consumption of fleshy fruits of woody plants and the landscape-scale patterns of avian seed deposition. As a measure of interaction complementarity in seed dispersal networks, we estimated the degree to which frugivore and plant species specialize in their interacting partners. Specialization varied strongly across the seed dispersal networks of the different plots, being higher in networks harbouring smaller bird species that dispersed mostly small-fruited plants, and also in networks with late-ripening, dominant fruiting species dispersed mostly by wintering birds. Bird abundance markedly affected seed deposition. Plots harbouring more birds received a higher density of dispersed seeds and showed higher probabilities of seed arrival and seed deposition in open microhabitats. Bird diversity also had a positive effect on the density of dispersed seed and, to a lesser extent, seed arrival probability. Independently of frugivore abundance and diversity, the density of dispersed seeds increased in plots where seed dispersal networks showed a higher degree of specialization. This study considers the structure of interaction networks to re-address the relationship between biodiversity and ecosystem functionality, evidencing that specialization in frugivore–plant networks drives the large-scale process of seed dispersal. These results encourage the consideration of interaction complementarity as an underlying mechanism linking animal biodiversity and trophic-related functions.","container-title":"Functional Ecology","DOI":"10.1111/1365-2435.13213","ISSN":"1365-2435","issue":"12","language":"en","note":"_eprint: https://onlinelibrary.wiley.com/doi/pdf/10.1111/1365-2435.13213","page":"2742-2752","source":"Wiley Online Library","title":"Frugivore biodiversity and complementarity in interaction networks enhance landscape-scale seed dispersal function","volume":"32","author":[{"family":"García","given":"Daniel"},{"family":"Donoso","given":"Isabel"},{"family":"Rodríguez-Pérez","given":"Javier"}],"issued":{"date-parts":[["2018"]]}}},{"id":3,"uris":["http://zotero.org/users/local/ud9bfypS/items/YZCNCDBK"],"uri":["http://zotero.org/users/local/ud9bfypS/items/YZCNCDBK"],"itemData":{"id":3,"type":"article-journal","abstract":"Seed dispersal by animals is one of the most important ecological processes in tropical forests, entailing millions of years of evolutionary adaptations of plants and frugivorous animals forming networks of interactions that, ultimately, contribute to the resilience of such forests. We analyze 29 seed dispersal networks in the threatened Atlantic Forest biodiversity hotspot, with data on the frequency of feeding visits by birds to fruiting plants to answer: 1) which are the effects of forest cover and landscape connectivity on the maintenance of phylogenetic diversity (PD) of interacting birds and plants and the evolutionary distinctiveness of the interactions (EDi) between them; and 2) how EDi and plant/bird PD affects the robustness of the interaction networks? We found that forest cover positively influences both plant and bird PD and EDi. Landscape connectivity is an important predictor of bird PD, but not plant PD, suggesting that the spatial arrangement of forest remnants is essential for guaranteeing bird movement among forest fragments. Furthermore, interaction networks of areas with higher PD and EDi had great robustness to the simulated extinction of species, which underscore the importance of larger forest blocks for conserving evolutionary information and, consequently, the health and natural resistance of seed dispersal networks against environmental change.","container-title":"Oikos","DOI":"10.1111/oik.08240","ISSN":"1600-0706","issue":"n/a","language":"en","note":"_eprint: https://onlinelibrary.wiley.com/doi/pdf/10.1111/oik.08240","source":"Wiley Online Library","title":"Forest cover and connectivity have pervasive effects on the maintenance of evolutionary distinct interactions in seed dispersal networks","URL":"https://onlinelibrary.wiley.com/doi/abs/10.1111/oik.08240","volume":"n/a","author":[{"family":"Monteiro","given":"Erison C. S."},{"family":"Pizo","given":"Marco A."},{"family":"Vancine","given":"Maurício Humberto"},{"family":"Ribeiro","given":"Milton Cezar"}],"accessed":{"date-parts":[["2021",10,22]]},"issued":{"date-parts":[["2021"]]}}},{"id":21,"uris":["http://zotero.org/users/local/ud9bfypS/items/3GTL2XSA"],"uri":["http://zotero.org/users/local/ud9bfypS/items/3GTL2XSA"],"itemData":{"id":21,"type":"article-journal","abstract":"The behavioural complementarity of fruit-eating animals is thought to exert a key role in plant community assembly. However, a mechanistic understanding of the causal links between the two processes is still lacking. This study assesses whether complementarity between dispersers in feeding and microhabitat-use behaviour enhances community-scale dispersal services, resulting in a more diverse community of seedlings. We used a Bayesian approach to connect a comprehensive database of seed dispersal effectiveness at a community scale with a transition probability model that accounts for behavioural complementarity. Our model system was the thermosclerophyllous shrubland of the Canary Islands. There, fleshy-fruited plants rely on two types of frugivores: lizards and birds. Lizards consumed all plant species and preferentially used open areas, whereas birds foraged for small single-seeded fruits and dispersed their seeds beneath plants. Through feeding on different sets of plants, they generated a rich seed-rain community. By diversifying the microhabitat of deposition, more species could find suitable recruitment sites. Distinct foraging and microhabitat-use choices led to complementary dispersal services. Lizards ensured that all plant species were present in the seedling community, while birds promoted a more even distribution of them. As a result, diversity in the community of seedlings was enhanced. Overall, our work underscores that behavioural complementarity promotes diversity in the early-regenerating plant communities. These enhanced dispersal services rely on the presence of all functional groups. Thus, in communities where frugivores display unique behaviours, preserving a diverse community of dispersers should be a conservation target. A free Plain Language Summary can be found within the Supporting Information of this article.","container-title":"Functional Ecology","DOI":"10.1111/1365-2435.13476","ISSN":"1365-2435","issue":"1","language":"en","note":"_eprint: https://onlinelibrary.wiley.com/doi/pdf/10.1111/1365-2435.13476","page":"182-193","source":"Wiley Online Library","title":"Behavioural complementarity among frugivorous birds and lizards can promote plant diversity in island ecosystems","volume":"34","author":[{"family":"Morán-López","given":"Teresa"},{"family":"González-Castro","given":"Aarón"},{"family":"Morales","given":"Juan Manuel"},{"family":"Nogales","given":"Manuel"}],"issued":{"date-parts":[["2019"]]}}},{"id":167,"uris":["http://zotero.org/users/local/ud9bfypS/items/SPMXEVZE"],"uri":["http://zotero.org/users/local/ud9bfypS/items/SPMXEVZE"],"itemData":{"id":167,"type":"article-journal","abstract":"Human activities have led to the loss of habitats and biodiversity in the Atlantic Rain Forest in Brazil. Ecological restoration aims to rebuild this biome and should include not only the reinstatement of species but also the reestablishment of complex ecological interactions and the ecological functions that they provide. One such function is seed dispersal, which is provided by the interactions between animal frugivores and plants. We studied seed dispersal networks in 3 different tropical forest sites restored 15, 25, and 57 years ago; temporal scales rarely observed in restoration studies. We investigated changes in network structure (nestedness, modularity, and network specialization) in these communities over restoration time. Although network size and the number of interactions increased with time since restoration, the networks were composed of generalist birds, and the large frugivores remained absent. Contrary to our expectations though, species richness was highest in the 25-year-old site, maybe due to the higher number of species used in the planting. Nestedness values were low in all 3 networks, but the highest nestedness was observed in the intermediate-aged site. However, the oldest network was significantly modular and showed higher complementary specialization. These results suggest that 57 years after restoration, the complexity of mutualistic interactions in seed dispersal networks has increased, this enhancing ecosystem function in the Atlantic forest.","container-title":"Restoration Ecology","DOI":"10.1111/rec.12244","ISSN":"1526-100X","issue":"6","language":"en","note":"_eprint: https://onlinelibrary.wiley.com/doi/pdf/10.1111/rec.12244","page":"852-860","source":"Wiley Online Library","title":"The restoration of tropical seed dispersal networks","volume":"23","author":[{"family":"Ribeiro da Silva","given":"Fernanda"},{"family":"Montoya","given":"Daniel"},{"family":"Furtado","given":"Rafael"},{"family":"Memmott","given":"Jane"},{"family":"Pizo","given":"Marco A."},{"family":"Rodrigues","given":"Ricardo R."}],"issued":{"date-parts":[["2015"]]}}}],"schema":"https://github.com/citation-style-language/schema/raw/master/csl-citation.json"} </w:instrText>
      </w:r>
      <w:r w:rsidR="00561044" w:rsidRPr="00BA3631">
        <w:rPr>
          <w:rFonts w:ascii="Times New Roman" w:hAnsi="Times New Roman" w:cs="Times New Roman"/>
          <w:strike/>
          <w:rPrChange w:id="125" w:author="Tyler Coleman" w:date="2021-11-03T13:41:00Z">
            <w:rPr>
              <w:rFonts w:ascii="Times New Roman" w:hAnsi="Times New Roman" w:cs="Times New Roman"/>
            </w:rPr>
          </w:rPrChange>
        </w:rPr>
        <w:fldChar w:fldCharType="separate"/>
      </w:r>
      <w:r w:rsidR="00F6206D" w:rsidRPr="00BA3631">
        <w:rPr>
          <w:rFonts w:ascii="Times New Roman" w:hAnsi="Times New Roman" w:cs="Times New Roman"/>
          <w:strike/>
          <w:rPrChange w:id="126" w:author="Tyler Coleman" w:date="2021-11-03T13:41:00Z">
            <w:rPr>
              <w:rFonts w:ascii="Times New Roman" w:hAnsi="Times New Roman" w:cs="Times New Roman"/>
            </w:rPr>
          </w:rPrChange>
        </w:rPr>
        <w:t xml:space="preserve">(Camargo et al., 2020; Emer et al., 2019; García et al., 2018; Monteiro et al., 2021; </w:t>
      </w:r>
      <w:proofErr w:type="spellStart"/>
      <w:r w:rsidR="00F6206D" w:rsidRPr="00BA3631">
        <w:rPr>
          <w:rFonts w:ascii="Times New Roman" w:hAnsi="Times New Roman" w:cs="Times New Roman"/>
          <w:strike/>
          <w:rPrChange w:id="127" w:author="Tyler Coleman" w:date="2021-11-03T13:41:00Z">
            <w:rPr>
              <w:rFonts w:ascii="Times New Roman" w:hAnsi="Times New Roman" w:cs="Times New Roman"/>
            </w:rPr>
          </w:rPrChange>
        </w:rPr>
        <w:t>Morán</w:t>
      </w:r>
      <w:proofErr w:type="spellEnd"/>
      <w:r w:rsidR="00F6206D" w:rsidRPr="00BA3631">
        <w:rPr>
          <w:rFonts w:ascii="Times New Roman" w:hAnsi="Times New Roman" w:cs="Times New Roman"/>
          <w:strike/>
          <w:rPrChange w:id="128" w:author="Tyler Coleman" w:date="2021-11-03T13:41:00Z">
            <w:rPr>
              <w:rFonts w:ascii="Times New Roman" w:hAnsi="Times New Roman" w:cs="Times New Roman"/>
            </w:rPr>
          </w:rPrChange>
        </w:rPr>
        <w:t>-López et al., 2019; Ribeiro da Silva et al., 2015)</w:t>
      </w:r>
      <w:r w:rsidR="00561044" w:rsidRPr="00BA3631">
        <w:rPr>
          <w:rFonts w:ascii="Times New Roman" w:hAnsi="Times New Roman" w:cs="Times New Roman"/>
          <w:strike/>
          <w:rPrChange w:id="129" w:author="Tyler Coleman" w:date="2021-11-03T13:41:00Z">
            <w:rPr>
              <w:rFonts w:ascii="Times New Roman" w:hAnsi="Times New Roman" w:cs="Times New Roman"/>
            </w:rPr>
          </w:rPrChange>
        </w:rPr>
        <w:fldChar w:fldCharType="end"/>
      </w:r>
      <w:ins w:id="130" w:author="James Holdgrafer" w:date="2021-10-24T15:02:00Z">
        <w:r w:rsidR="00F6206D" w:rsidRPr="00BA3631">
          <w:rPr>
            <w:rFonts w:ascii="Times New Roman" w:hAnsi="Times New Roman" w:cs="Times New Roman"/>
            <w:strike/>
            <w:rPrChange w:id="131" w:author="Tyler Coleman" w:date="2021-11-03T13:41:00Z">
              <w:rPr>
                <w:rFonts w:ascii="Times New Roman" w:hAnsi="Times New Roman" w:cs="Times New Roman"/>
              </w:rPr>
            </w:rPrChange>
          </w:rPr>
          <w:t>.</w:t>
        </w:r>
      </w:ins>
      <w:del w:id="132" w:author="James Holdgrafer" w:date="2021-10-02T19:51:00Z">
        <w:r w:rsidR="003A3E75" w:rsidRPr="00BA3631" w:rsidDel="00FB2D74">
          <w:rPr>
            <w:rFonts w:ascii="Times New Roman" w:hAnsi="Times New Roman" w:cs="Times New Roman"/>
            <w:b/>
            <w:bCs/>
            <w:strike/>
            <w:color w:val="385623" w:themeColor="accent6" w:themeShade="80"/>
            <w:u w:val="single"/>
            <w:rPrChange w:id="133" w:author="Tyler Coleman" w:date="2021-11-03T13:41:00Z">
              <w:rPr>
                <w:rFonts w:ascii="Times New Roman" w:hAnsi="Times New Roman" w:cs="Times New Roman"/>
                <w:color w:val="385623" w:themeColor="accent6" w:themeShade="80"/>
              </w:rPr>
            </w:rPrChange>
          </w:rPr>
          <w:delText xml:space="preserve">Considering this, modification of </w:delText>
        </w:r>
        <w:r w:rsidR="00206E44" w:rsidRPr="00BA3631" w:rsidDel="00FB2D74">
          <w:rPr>
            <w:rFonts w:ascii="Times New Roman" w:hAnsi="Times New Roman" w:cs="Times New Roman"/>
            <w:b/>
            <w:bCs/>
            <w:strike/>
            <w:color w:val="385623" w:themeColor="accent6" w:themeShade="80"/>
            <w:u w:val="single"/>
            <w:rPrChange w:id="134" w:author="Tyler Coleman" w:date="2021-11-03T13:41:00Z">
              <w:rPr>
                <w:rFonts w:ascii="Times New Roman" w:hAnsi="Times New Roman" w:cs="Times New Roman"/>
                <w:color w:val="385623" w:themeColor="accent6" w:themeShade="80"/>
              </w:rPr>
            </w:rPrChange>
          </w:rPr>
          <w:delText xml:space="preserve">available </w:delText>
        </w:r>
        <w:r w:rsidR="003A3E75" w:rsidRPr="00BA3631" w:rsidDel="00FB2D74">
          <w:rPr>
            <w:rFonts w:ascii="Times New Roman" w:hAnsi="Times New Roman" w:cs="Times New Roman"/>
            <w:b/>
            <w:bCs/>
            <w:strike/>
            <w:color w:val="385623" w:themeColor="accent6" w:themeShade="80"/>
            <w:u w:val="single"/>
            <w:rPrChange w:id="135" w:author="Tyler Coleman" w:date="2021-11-03T13:41:00Z">
              <w:rPr>
                <w:rFonts w:ascii="Times New Roman" w:hAnsi="Times New Roman" w:cs="Times New Roman"/>
                <w:color w:val="385623" w:themeColor="accent6" w:themeShade="80"/>
              </w:rPr>
            </w:rPrChange>
          </w:rPr>
          <w:delText>food resources to birds has the potential to alter the functional ecosystem service of seed dispersal</w:delText>
        </w:r>
        <w:r w:rsidR="003A3E75" w:rsidRPr="00BA3631" w:rsidDel="00FB2D74">
          <w:rPr>
            <w:rFonts w:ascii="Times New Roman" w:hAnsi="Times New Roman" w:cs="Times New Roman"/>
            <w:b/>
            <w:bCs/>
            <w:strike/>
            <w:color w:val="1F3864" w:themeColor="accent1" w:themeShade="80"/>
            <w:u w:val="single"/>
            <w:rPrChange w:id="136" w:author="Tyler Coleman" w:date="2021-11-03T13:41:00Z">
              <w:rPr>
                <w:rFonts w:ascii="Times New Roman" w:hAnsi="Times New Roman" w:cs="Times New Roman"/>
                <w:color w:val="1F3864" w:themeColor="accent1" w:themeShade="80"/>
              </w:rPr>
            </w:rPrChange>
          </w:rPr>
          <w:delText>.</w:delText>
        </w:r>
        <w:r w:rsidR="003A3E75" w:rsidRPr="00BA3631" w:rsidDel="00FB2D74">
          <w:rPr>
            <w:rFonts w:ascii="Times New Roman" w:hAnsi="Times New Roman" w:cs="Times New Roman"/>
            <w:b/>
            <w:bCs/>
            <w:strike/>
            <w:u w:val="single"/>
            <w:rPrChange w:id="137" w:author="Tyler Coleman" w:date="2021-11-03T13:41:00Z">
              <w:rPr>
                <w:rFonts w:ascii="Times New Roman" w:hAnsi="Times New Roman" w:cs="Times New Roman"/>
              </w:rPr>
            </w:rPrChange>
          </w:rPr>
          <w:delText xml:space="preserve"> </w:delText>
        </w:r>
        <w:r w:rsidR="00FB2D74" w:rsidRPr="00BA3631" w:rsidDel="00FB2D74">
          <w:rPr>
            <w:rFonts w:ascii="Times New Roman" w:hAnsi="Times New Roman" w:cs="Times New Roman"/>
            <w:b/>
            <w:bCs/>
            <w:strike/>
            <w:u w:val="single"/>
            <w:rPrChange w:id="138" w:author="Tyler Coleman" w:date="2021-11-03T13:41:00Z">
              <w:rPr>
                <w:rFonts w:ascii="Times New Roman" w:hAnsi="Times New Roman" w:cs="Times New Roman"/>
              </w:rPr>
            </w:rPrChange>
          </w:rPr>
          <w:delText xml:space="preserve">PIVOT </w:delText>
        </w:r>
        <w:r w:rsidRPr="00BA3631" w:rsidDel="00FB2D74">
          <w:rPr>
            <w:rFonts w:ascii="Times New Roman" w:hAnsi="Times New Roman" w:cs="Times New Roman"/>
            <w:b/>
            <w:bCs/>
            <w:strike/>
            <w:u w:val="single"/>
            <w:rPrChange w:id="139" w:author="Tyler Coleman" w:date="2021-11-03T13:41:00Z">
              <w:rPr>
                <w:rFonts w:ascii="Times New Roman" w:hAnsi="Times New Roman" w:cs="Times New Roman"/>
              </w:rPr>
            </w:rPrChange>
          </w:rPr>
          <w:delText xml:space="preserve">This experiment examines whether </w:delText>
        </w:r>
        <w:r w:rsidR="00206E44" w:rsidRPr="00BA3631" w:rsidDel="00FB2D74">
          <w:rPr>
            <w:rFonts w:ascii="Times New Roman" w:hAnsi="Times New Roman" w:cs="Times New Roman"/>
            <w:b/>
            <w:bCs/>
            <w:strike/>
            <w:color w:val="385623" w:themeColor="accent6" w:themeShade="80"/>
            <w:u w:val="single"/>
            <w:rPrChange w:id="140" w:author="Tyler Coleman" w:date="2021-11-03T13:41:00Z">
              <w:rPr>
                <w:rFonts w:ascii="Times New Roman" w:hAnsi="Times New Roman" w:cs="Times New Roman"/>
                <w:color w:val="385623" w:themeColor="accent6" w:themeShade="80"/>
              </w:rPr>
            </w:rPrChange>
          </w:rPr>
          <w:delText xml:space="preserve">food </w:delText>
        </w:r>
        <w:r w:rsidRPr="00BA3631" w:rsidDel="00FB2D74">
          <w:rPr>
            <w:rFonts w:ascii="Times New Roman" w:hAnsi="Times New Roman" w:cs="Times New Roman"/>
            <w:b/>
            <w:bCs/>
            <w:strike/>
            <w:u w:val="single"/>
            <w:rPrChange w:id="141" w:author="Tyler Coleman" w:date="2021-11-03T13:41:00Z">
              <w:rPr>
                <w:rFonts w:ascii="Times New Roman" w:hAnsi="Times New Roman" w:cs="Times New Roman"/>
              </w:rPr>
            </w:rPrChange>
          </w:rPr>
          <w:delText>resource richness can influence</w:delText>
        </w:r>
        <w:r w:rsidR="003A3E75" w:rsidRPr="00BA3631" w:rsidDel="00FB2D74">
          <w:rPr>
            <w:rFonts w:ascii="Times New Roman" w:hAnsi="Times New Roman" w:cs="Times New Roman"/>
            <w:b/>
            <w:bCs/>
            <w:strike/>
            <w:u w:val="single"/>
            <w:rPrChange w:id="142" w:author="Tyler Coleman" w:date="2021-11-03T13:41:00Z">
              <w:rPr>
                <w:rFonts w:ascii="Times New Roman" w:hAnsi="Times New Roman" w:cs="Times New Roman"/>
              </w:rPr>
            </w:rPrChange>
          </w:rPr>
          <w:delText xml:space="preserve"> </w:delText>
        </w:r>
        <w:r w:rsidRPr="00BA3631" w:rsidDel="00FB2D74">
          <w:rPr>
            <w:rFonts w:ascii="Times New Roman" w:hAnsi="Times New Roman" w:cs="Times New Roman"/>
            <w:b/>
            <w:bCs/>
            <w:strike/>
            <w:u w:val="single"/>
            <w:rPrChange w:id="143" w:author="Tyler Coleman" w:date="2021-11-03T13:41:00Z">
              <w:rPr>
                <w:rFonts w:ascii="Times New Roman" w:hAnsi="Times New Roman" w:cs="Times New Roman"/>
              </w:rPr>
            </w:rPrChange>
          </w:rPr>
          <w:delText xml:space="preserve">the richness and observations of seed species </w:delText>
        </w:r>
        <w:r w:rsidRPr="00BA3631" w:rsidDel="00FB2D74">
          <w:rPr>
            <w:rFonts w:ascii="Times New Roman" w:hAnsi="Times New Roman" w:cs="Times New Roman"/>
            <w:b/>
            <w:bCs/>
            <w:strike/>
            <w:color w:val="385623" w:themeColor="accent6" w:themeShade="80"/>
            <w:u w:val="single"/>
            <w:rPrChange w:id="144" w:author="Tyler Coleman" w:date="2021-11-03T13:41:00Z">
              <w:rPr>
                <w:rFonts w:ascii="Times New Roman" w:hAnsi="Times New Roman" w:cs="Times New Roman"/>
                <w:color w:val="385623" w:themeColor="accent6" w:themeShade="80"/>
              </w:rPr>
            </w:rPrChange>
          </w:rPr>
          <w:delText>deposited</w:delText>
        </w:r>
        <w:r w:rsidR="00206E44" w:rsidRPr="00BA3631" w:rsidDel="00FB2D74">
          <w:rPr>
            <w:rFonts w:ascii="Times New Roman" w:hAnsi="Times New Roman" w:cs="Times New Roman"/>
            <w:b/>
            <w:bCs/>
            <w:strike/>
            <w:color w:val="385623" w:themeColor="accent6" w:themeShade="80"/>
            <w:u w:val="single"/>
            <w:rPrChange w:id="145" w:author="Tyler Coleman" w:date="2021-11-03T13:41:00Z">
              <w:rPr>
                <w:rFonts w:ascii="Times New Roman" w:hAnsi="Times New Roman" w:cs="Times New Roman"/>
                <w:color w:val="385623" w:themeColor="accent6" w:themeShade="80"/>
              </w:rPr>
            </w:rPrChange>
          </w:rPr>
          <w:delText xml:space="preserve"> by bird feces</w:delText>
        </w:r>
        <w:r w:rsidRPr="00BA3631" w:rsidDel="00FB2D74">
          <w:rPr>
            <w:rFonts w:ascii="Times New Roman" w:hAnsi="Times New Roman" w:cs="Times New Roman"/>
            <w:b/>
            <w:bCs/>
            <w:strike/>
            <w:u w:val="single"/>
            <w:rPrChange w:id="146" w:author="Tyler Coleman" w:date="2021-11-03T13:41:00Z">
              <w:rPr>
                <w:rFonts w:ascii="Times New Roman" w:hAnsi="Times New Roman" w:cs="Times New Roman"/>
              </w:rPr>
            </w:rPrChange>
          </w:rPr>
          <w:delText>.</w:delText>
        </w:r>
        <w:r w:rsidR="00FB2D74" w:rsidRPr="00BA3631" w:rsidDel="00FB2D74">
          <w:rPr>
            <w:rFonts w:ascii="Times New Roman" w:hAnsi="Times New Roman" w:cs="Times New Roman"/>
            <w:b/>
            <w:bCs/>
            <w:strike/>
            <w:u w:val="single"/>
            <w:rPrChange w:id="147" w:author="Tyler Coleman" w:date="2021-11-03T13:41:00Z">
              <w:rPr>
                <w:rFonts w:ascii="Times New Roman" w:hAnsi="Times New Roman" w:cs="Times New Roman"/>
              </w:rPr>
            </w:rPrChange>
          </w:rPr>
          <w:delText xml:space="preserve"> </w:delText>
        </w:r>
      </w:del>
      <w:commentRangeEnd w:id="92"/>
      <w:r w:rsidR="008F7B04" w:rsidRPr="00BA3631">
        <w:rPr>
          <w:rStyle w:val="CommentReference"/>
          <w:strike/>
          <w:rPrChange w:id="148" w:author="Tyler Coleman" w:date="2021-11-03T13:41:00Z">
            <w:rPr>
              <w:rStyle w:val="CommentReference"/>
            </w:rPr>
          </w:rPrChange>
        </w:rPr>
        <w:commentReference w:id="92"/>
      </w:r>
    </w:p>
    <w:p w14:paraId="6C6CA933" w14:textId="003A700B" w:rsidR="001E230E" w:rsidRDefault="001E230E" w:rsidP="001E230E">
      <w:pPr>
        <w:autoSpaceDE w:val="0"/>
        <w:autoSpaceDN w:val="0"/>
        <w:adjustRightInd w:val="0"/>
        <w:rPr>
          <w:ins w:id="149" w:author="James Holdgrafer" w:date="2021-10-12T22:13:00Z"/>
          <w:rFonts w:ascii="Times New Roman" w:hAnsi="Times New Roman" w:cs="Times New Roman"/>
        </w:rPr>
      </w:pPr>
    </w:p>
    <w:p w14:paraId="584FC6C0" w14:textId="241EA885" w:rsidR="0075193A" w:rsidRPr="001B3A21" w:rsidRDefault="00A646FB" w:rsidP="001E230E">
      <w:pPr>
        <w:autoSpaceDE w:val="0"/>
        <w:autoSpaceDN w:val="0"/>
        <w:adjustRightInd w:val="0"/>
        <w:rPr>
          <w:ins w:id="150" w:author="James Holdgrafer" w:date="2021-10-13T21:30:00Z"/>
          <w:rFonts w:ascii="Times New Roman" w:hAnsi="Times New Roman" w:cs="Times New Roman"/>
          <w:strike/>
          <w:rPrChange w:id="151" w:author="Tyler Coleman" w:date="2021-11-02T17:47:00Z">
            <w:rPr>
              <w:ins w:id="152" w:author="James Holdgrafer" w:date="2021-10-13T21:30:00Z"/>
              <w:rFonts w:ascii="Times New Roman" w:hAnsi="Times New Roman" w:cs="Times New Roman"/>
            </w:rPr>
          </w:rPrChange>
        </w:rPr>
      </w:pPr>
      <w:ins w:id="153" w:author="James Holdgrafer" w:date="2021-10-12T22:18:00Z">
        <w:r>
          <w:rPr>
            <w:rFonts w:ascii="Times New Roman" w:hAnsi="Times New Roman" w:cs="Times New Roman"/>
          </w:rPr>
          <w:tab/>
        </w:r>
      </w:ins>
      <w:ins w:id="154" w:author="James Holdgrafer" w:date="2021-10-12T22:19:00Z">
        <w:r w:rsidRPr="001B3A21">
          <w:rPr>
            <w:rFonts w:ascii="Times New Roman" w:hAnsi="Times New Roman" w:cs="Times New Roman"/>
            <w:strike/>
            <w:rPrChange w:id="155" w:author="Tyler Coleman" w:date="2021-11-02T17:47:00Z">
              <w:rPr>
                <w:rFonts w:ascii="Times New Roman" w:hAnsi="Times New Roman" w:cs="Times New Roman"/>
              </w:rPr>
            </w:rPrChange>
          </w:rPr>
          <w:t xml:space="preserve">There is an asymmetric skew in the loss </w:t>
        </w:r>
      </w:ins>
      <w:ins w:id="156" w:author="James Holdgrafer" w:date="2021-10-12T22:20:00Z">
        <w:r w:rsidRPr="001B3A21">
          <w:rPr>
            <w:rFonts w:ascii="Times New Roman" w:hAnsi="Times New Roman" w:cs="Times New Roman"/>
            <w:strike/>
            <w:rPrChange w:id="157" w:author="Tyler Coleman" w:date="2021-11-02T17:47:00Z">
              <w:rPr>
                <w:rFonts w:ascii="Times New Roman" w:hAnsi="Times New Roman" w:cs="Times New Roman"/>
              </w:rPr>
            </w:rPrChange>
          </w:rPr>
          <w:t>of biodiversity</w:t>
        </w:r>
      </w:ins>
      <w:ins w:id="158" w:author="James Holdgrafer" w:date="2021-10-12T22:24:00Z">
        <w:r w:rsidRPr="001B3A21">
          <w:rPr>
            <w:rFonts w:ascii="Times New Roman" w:hAnsi="Times New Roman" w:cs="Times New Roman"/>
            <w:strike/>
            <w:rPrChange w:id="159" w:author="Tyler Coleman" w:date="2021-11-02T17:47:00Z">
              <w:rPr>
                <w:rFonts w:ascii="Times New Roman" w:hAnsi="Times New Roman" w:cs="Times New Roman"/>
              </w:rPr>
            </w:rPrChange>
          </w:rPr>
          <w:t>, with animals at higher trophic levels</w:t>
        </w:r>
      </w:ins>
      <w:ins w:id="160" w:author="James Holdgrafer" w:date="2021-10-23T14:02:00Z">
        <w:r w:rsidR="00E11525" w:rsidRPr="001B3A21">
          <w:rPr>
            <w:rFonts w:ascii="Times New Roman" w:hAnsi="Times New Roman" w:cs="Times New Roman"/>
            <w:strike/>
            <w:rPrChange w:id="161" w:author="Tyler Coleman" w:date="2021-11-02T17:47:00Z">
              <w:rPr>
                <w:rFonts w:ascii="Times New Roman" w:hAnsi="Times New Roman" w:cs="Times New Roman"/>
              </w:rPr>
            </w:rPrChange>
          </w:rPr>
          <w:t xml:space="preserve"> and</w:t>
        </w:r>
      </w:ins>
      <w:ins w:id="162" w:author="James Holdgrafer" w:date="2021-10-23T11:35:00Z">
        <w:r w:rsidR="006104EE" w:rsidRPr="001B3A21">
          <w:rPr>
            <w:rFonts w:ascii="Times New Roman" w:hAnsi="Times New Roman" w:cs="Times New Roman"/>
            <w:strike/>
            <w:rPrChange w:id="163" w:author="Tyler Coleman" w:date="2021-11-02T17:47:00Z">
              <w:rPr>
                <w:rFonts w:ascii="Times New Roman" w:hAnsi="Times New Roman" w:cs="Times New Roman"/>
              </w:rPr>
            </w:rPrChange>
          </w:rPr>
          <w:t xml:space="preserve"> lower population sizes</w:t>
        </w:r>
      </w:ins>
      <w:ins w:id="164" w:author="James Holdgrafer" w:date="2021-10-12T22:24:00Z">
        <w:r w:rsidRPr="001B3A21">
          <w:rPr>
            <w:rFonts w:ascii="Times New Roman" w:hAnsi="Times New Roman" w:cs="Times New Roman"/>
            <w:strike/>
            <w:rPrChange w:id="165" w:author="Tyler Coleman" w:date="2021-11-02T17:47:00Z">
              <w:rPr>
                <w:rFonts w:ascii="Times New Roman" w:hAnsi="Times New Roman" w:cs="Times New Roman"/>
              </w:rPr>
            </w:rPrChange>
          </w:rPr>
          <w:t xml:space="preserve"> being los</w:t>
        </w:r>
      </w:ins>
      <w:ins w:id="166" w:author="James Holdgrafer" w:date="2021-10-12T22:25:00Z">
        <w:r w:rsidRPr="001B3A21">
          <w:rPr>
            <w:rFonts w:ascii="Times New Roman" w:hAnsi="Times New Roman" w:cs="Times New Roman"/>
            <w:strike/>
            <w:rPrChange w:id="167" w:author="Tyler Coleman" w:date="2021-11-02T17:47:00Z">
              <w:rPr>
                <w:rFonts w:ascii="Times New Roman" w:hAnsi="Times New Roman" w:cs="Times New Roman"/>
              </w:rPr>
            </w:rPrChange>
          </w:rPr>
          <w:t>t first</w:t>
        </w:r>
      </w:ins>
      <w:ins w:id="168" w:author="James Holdgrafer" w:date="2021-10-12T22:24:00Z">
        <w:r w:rsidRPr="001B3A21">
          <w:rPr>
            <w:rFonts w:ascii="Times New Roman" w:hAnsi="Times New Roman" w:cs="Times New Roman"/>
            <w:strike/>
            <w:rPrChange w:id="169" w:author="Tyler Coleman" w:date="2021-11-02T17:47:00Z">
              <w:rPr>
                <w:rFonts w:ascii="Times New Roman" w:hAnsi="Times New Roman" w:cs="Times New Roman"/>
              </w:rPr>
            </w:rPrChange>
          </w:rPr>
          <w:t xml:space="preserve"> due to </w:t>
        </w:r>
      </w:ins>
      <w:ins w:id="170" w:author="James Holdgrafer" w:date="2021-10-23T14:03:00Z">
        <w:r w:rsidR="00E11525" w:rsidRPr="001B3A21">
          <w:rPr>
            <w:rFonts w:ascii="Times New Roman" w:hAnsi="Times New Roman" w:cs="Times New Roman"/>
            <w:strike/>
            <w:rPrChange w:id="171" w:author="Tyler Coleman" w:date="2021-11-02T17:47:00Z">
              <w:rPr>
                <w:rFonts w:ascii="Times New Roman" w:hAnsi="Times New Roman" w:cs="Times New Roman"/>
              </w:rPr>
            </w:rPrChange>
          </w:rPr>
          <w:t>abrupt environmental disruptions,</w:t>
        </w:r>
      </w:ins>
      <w:ins w:id="172" w:author="James Holdgrafer" w:date="2021-10-12T22:25:00Z">
        <w:r w:rsidRPr="001B3A21">
          <w:rPr>
            <w:rFonts w:ascii="Times New Roman" w:hAnsi="Times New Roman" w:cs="Times New Roman"/>
            <w:strike/>
            <w:rPrChange w:id="173" w:author="Tyler Coleman" w:date="2021-11-02T17:47:00Z">
              <w:rPr>
                <w:rFonts w:ascii="Times New Roman" w:hAnsi="Times New Roman" w:cs="Times New Roman"/>
              </w:rPr>
            </w:rPrChange>
          </w:rPr>
          <w:t xml:space="preserve"> </w:t>
        </w:r>
      </w:ins>
      <w:ins w:id="174" w:author="James Holdgrafer" w:date="2021-10-12T22:26:00Z">
        <w:r w:rsidRPr="001B3A21">
          <w:rPr>
            <w:rFonts w:ascii="Times New Roman" w:hAnsi="Times New Roman" w:cs="Times New Roman"/>
            <w:strike/>
            <w:rPrChange w:id="175" w:author="Tyler Coleman" w:date="2021-11-02T17:47:00Z">
              <w:rPr>
                <w:rFonts w:ascii="Times New Roman" w:hAnsi="Times New Roman" w:cs="Times New Roman"/>
              </w:rPr>
            </w:rPrChange>
          </w:rPr>
          <w:t xml:space="preserve">such as </w:t>
        </w:r>
      </w:ins>
      <w:ins w:id="176" w:author="James Holdgrafer" w:date="2021-10-23T11:35:00Z">
        <w:r w:rsidR="006104EE" w:rsidRPr="001B3A21">
          <w:rPr>
            <w:rFonts w:ascii="Times New Roman" w:hAnsi="Times New Roman" w:cs="Times New Roman"/>
            <w:strike/>
            <w:rPrChange w:id="177" w:author="Tyler Coleman" w:date="2021-11-02T17:47:00Z">
              <w:rPr>
                <w:rFonts w:ascii="Times New Roman" w:hAnsi="Times New Roman" w:cs="Times New Roman"/>
              </w:rPr>
            </w:rPrChange>
          </w:rPr>
          <w:t>habitat fragmentation</w:t>
        </w:r>
      </w:ins>
      <w:ins w:id="178" w:author="James Holdgrafer" w:date="2021-10-23T11:33:00Z">
        <w:r w:rsidR="006104EE" w:rsidRPr="001B3A21">
          <w:rPr>
            <w:rFonts w:ascii="Times New Roman" w:hAnsi="Times New Roman" w:cs="Times New Roman"/>
            <w:strike/>
            <w:rPrChange w:id="179" w:author="Tyler Coleman" w:date="2021-11-02T17:47:00Z">
              <w:rPr>
                <w:rFonts w:ascii="Times New Roman" w:hAnsi="Times New Roman" w:cs="Times New Roman"/>
              </w:rPr>
            </w:rPrChange>
          </w:rPr>
          <w:t xml:space="preserve"> </w:t>
        </w:r>
      </w:ins>
      <w:r w:rsidR="006104EE" w:rsidRPr="001B3A21">
        <w:rPr>
          <w:rFonts w:ascii="Times New Roman" w:hAnsi="Times New Roman" w:cs="Times New Roman"/>
          <w:strike/>
          <w:rPrChange w:id="180" w:author="Tyler Coleman" w:date="2021-11-02T17:47:00Z">
            <w:rPr>
              <w:rFonts w:ascii="Times New Roman" w:hAnsi="Times New Roman" w:cs="Times New Roman"/>
            </w:rPr>
          </w:rPrChange>
        </w:rPr>
        <w:fldChar w:fldCharType="begin"/>
      </w:r>
      <w:r w:rsidR="006104EE" w:rsidRPr="001B3A21">
        <w:rPr>
          <w:rFonts w:ascii="Times New Roman" w:hAnsi="Times New Roman" w:cs="Times New Roman"/>
          <w:strike/>
          <w:rPrChange w:id="181" w:author="Tyler Coleman" w:date="2021-11-02T17:47:00Z">
            <w:rPr>
              <w:rFonts w:ascii="Times New Roman" w:hAnsi="Times New Roman" w:cs="Times New Roman"/>
            </w:rPr>
          </w:rPrChange>
        </w:rPr>
        <w:instrText xml:space="preserve"> ADDIN ZOTERO_ITEM CSL_CITATION {"citationID":"cuQEKlVS","properties":{"formattedCitation":"(Davies et al., 2000; Duffy, 2003)","plainCitation":"(Davies et al., 2000; Duffy, 2003)","noteIndex":0},"citationItems":[{"id":101,"uris":["http://zotero.org/users/local/ud9bfypS/items/XRZ8NZV8"],"uri":["http://zotero.org/users/local/ud9bfypS/items/XRZ8NZV8"],"itemData":{"id":101,"type":"article-journal","abstract":"Theory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F."}],"issued":{"date-parts":[["2000"]]}}},{"id":54,"uris":["http://zotero.org/users/local/ud9bfypS/items/R8X227HZ"],"uri":["http://zotero.org/users/local/ud9bfypS/items/R8X227HZ"],"itemData":{"id":54,"type":"article-journal","abstract":"Experiments testing biodiversity effects on ecosystem functioning have been criticized on the basis that their random-assembly designs do not reflect deterministic species loss in nature. Because previous studies, and their critics, have focused primarily on plants, however, it is underappreciated that the most consistent such determinism involves biased extinction of large consumers, skewing trophic structure and substantially changing conclusions about ecosystem impacts that assume changing plant diversity alone. Both demography and anthropogenic threats render large vertebrate consumers more vulnerable to extinction, on average, than plants. Importantly, species loss appears biased toward strong interactors among animals but weak interactors among plants. Accordingly, available evidence suggests that loss of a few predator species often has impacts comparable in magnitude to those stemming from a large reduction in plant diversity. Thus, the dominant impacts of biodiversity change on ecosystem functioning appear to be trophically mediated, with important implications for conservation.","container-title":"Ecology Letters","DOI":"10.1046/j.1461-0248.2003.00494.x","ISSN":"1461-0248","issue":"8","language":"en","note":"_eprint: https://onlinelibrary.wiley.com/doi/pdf/10.1046/j.1461-0248.2003.00494.x","page":"680-687","source":"Wiley Online Library","title":"Biodiversity loss, trophic skew and ecosystem functioning","volume":"6","author":[{"family":"Duffy","given":"J. Emmett"}],"issued":{"date-parts":[["2003"]]}}}],"schema":"https://github.com/citation-style-language/schema/raw/master/csl-citation.json"} </w:instrText>
      </w:r>
      <w:r w:rsidR="006104EE" w:rsidRPr="001B3A21">
        <w:rPr>
          <w:rFonts w:ascii="Times New Roman" w:hAnsi="Times New Roman" w:cs="Times New Roman"/>
          <w:strike/>
          <w:rPrChange w:id="182" w:author="Tyler Coleman" w:date="2021-11-02T17:47:00Z">
            <w:rPr>
              <w:rFonts w:ascii="Times New Roman" w:hAnsi="Times New Roman" w:cs="Times New Roman"/>
            </w:rPr>
          </w:rPrChange>
        </w:rPr>
        <w:fldChar w:fldCharType="separate"/>
      </w:r>
      <w:r w:rsidR="006104EE" w:rsidRPr="001B3A21">
        <w:rPr>
          <w:rFonts w:ascii="Times New Roman" w:hAnsi="Times New Roman" w:cs="Times New Roman"/>
          <w:strike/>
          <w:noProof/>
          <w:rPrChange w:id="183" w:author="Tyler Coleman" w:date="2021-11-02T17:47:00Z">
            <w:rPr>
              <w:rFonts w:ascii="Times New Roman" w:hAnsi="Times New Roman" w:cs="Times New Roman"/>
              <w:noProof/>
            </w:rPr>
          </w:rPrChange>
        </w:rPr>
        <w:t>(Davies et al., 2000; Duffy, 2003)</w:t>
      </w:r>
      <w:r w:rsidR="006104EE" w:rsidRPr="001B3A21">
        <w:rPr>
          <w:rFonts w:ascii="Times New Roman" w:hAnsi="Times New Roman" w:cs="Times New Roman"/>
          <w:strike/>
          <w:rPrChange w:id="184" w:author="Tyler Coleman" w:date="2021-11-02T17:47:00Z">
            <w:rPr>
              <w:rFonts w:ascii="Times New Roman" w:hAnsi="Times New Roman" w:cs="Times New Roman"/>
            </w:rPr>
          </w:rPrChange>
        </w:rPr>
        <w:fldChar w:fldCharType="end"/>
      </w:r>
      <w:ins w:id="185" w:author="James Holdgrafer" w:date="2021-10-13T21:20:00Z">
        <w:r w:rsidR="0075193A" w:rsidRPr="001B3A21">
          <w:rPr>
            <w:rFonts w:ascii="Times New Roman" w:hAnsi="Times New Roman" w:cs="Times New Roman"/>
            <w:strike/>
            <w:rPrChange w:id="186" w:author="Tyler Coleman" w:date="2021-11-02T17:47:00Z">
              <w:rPr>
                <w:rFonts w:ascii="Times New Roman" w:hAnsi="Times New Roman" w:cs="Times New Roman"/>
              </w:rPr>
            </w:rPrChange>
          </w:rPr>
          <w:t xml:space="preserve"> </w:t>
        </w:r>
      </w:ins>
      <w:ins w:id="187" w:author="James Holdgrafer" w:date="2021-10-13T21:38:00Z">
        <w:r w:rsidR="0075193A" w:rsidRPr="001B3A21">
          <w:rPr>
            <w:rFonts w:ascii="Times New Roman" w:hAnsi="Times New Roman" w:cs="Times New Roman"/>
            <w:strike/>
            <w:rPrChange w:id="188" w:author="Tyler Coleman" w:date="2021-11-02T17:47:00Z">
              <w:rPr>
                <w:rFonts w:ascii="Times New Roman" w:hAnsi="Times New Roman" w:cs="Times New Roman"/>
              </w:rPr>
            </w:rPrChange>
          </w:rPr>
          <w:t>A</w:t>
        </w:r>
      </w:ins>
      <w:ins w:id="189" w:author="James Holdgrafer" w:date="2021-10-13T21:36:00Z">
        <w:r w:rsidR="0075193A" w:rsidRPr="001B3A21">
          <w:rPr>
            <w:rFonts w:ascii="Times New Roman" w:hAnsi="Times New Roman" w:cs="Times New Roman"/>
            <w:strike/>
            <w:rPrChange w:id="190" w:author="Tyler Coleman" w:date="2021-11-02T17:47:00Z">
              <w:rPr>
                <w:rFonts w:ascii="Times New Roman" w:hAnsi="Times New Roman" w:cs="Times New Roman"/>
              </w:rPr>
            </w:rPrChange>
          </w:rPr>
          <w:t>nimals play</w:t>
        </w:r>
      </w:ins>
      <w:ins w:id="191" w:author="James Holdgrafer" w:date="2021-10-14T21:16:00Z">
        <w:r w:rsidR="00673470" w:rsidRPr="001B3A21">
          <w:rPr>
            <w:rFonts w:ascii="Times New Roman" w:hAnsi="Times New Roman" w:cs="Times New Roman"/>
            <w:strike/>
            <w:rPrChange w:id="192" w:author="Tyler Coleman" w:date="2021-11-02T17:47:00Z">
              <w:rPr>
                <w:rFonts w:ascii="Times New Roman" w:hAnsi="Times New Roman" w:cs="Times New Roman"/>
              </w:rPr>
            </w:rPrChange>
          </w:rPr>
          <w:t xml:space="preserve"> </w:t>
        </w:r>
      </w:ins>
      <w:ins w:id="193" w:author="James Holdgrafer" w:date="2021-10-13T21:38:00Z">
        <w:r w:rsidR="0075193A" w:rsidRPr="001B3A21">
          <w:rPr>
            <w:rFonts w:ascii="Times New Roman" w:hAnsi="Times New Roman" w:cs="Times New Roman"/>
            <w:strike/>
            <w:rPrChange w:id="194" w:author="Tyler Coleman" w:date="2021-11-02T17:47:00Z">
              <w:rPr>
                <w:rFonts w:ascii="Times New Roman" w:hAnsi="Times New Roman" w:cs="Times New Roman"/>
              </w:rPr>
            </w:rPrChange>
          </w:rPr>
          <w:t>a large role</w:t>
        </w:r>
      </w:ins>
      <w:ins w:id="195" w:author="James Holdgrafer" w:date="2021-10-13T21:36:00Z">
        <w:r w:rsidR="0075193A" w:rsidRPr="001B3A21">
          <w:rPr>
            <w:rFonts w:ascii="Times New Roman" w:hAnsi="Times New Roman" w:cs="Times New Roman"/>
            <w:strike/>
            <w:rPrChange w:id="196" w:author="Tyler Coleman" w:date="2021-11-02T17:47:00Z">
              <w:rPr>
                <w:rFonts w:ascii="Times New Roman" w:hAnsi="Times New Roman" w:cs="Times New Roman"/>
              </w:rPr>
            </w:rPrChange>
          </w:rPr>
          <w:t xml:space="preserve"> </w:t>
        </w:r>
      </w:ins>
      <w:ins w:id="197" w:author="James Holdgrafer" w:date="2021-10-12T22:41:00Z">
        <w:r w:rsidRPr="001B3A21">
          <w:rPr>
            <w:rFonts w:ascii="Times New Roman" w:hAnsi="Times New Roman" w:cs="Times New Roman"/>
            <w:strike/>
            <w:rPrChange w:id="198" w:author="Tyler Coleman" w:date="2021-11-02T17:47:00Z">
              <w:rPr>
                <w:rFonts w:ascii="Times New Roman" w:hAnsi="Times New Roman" w:cs="Times New Roman"/>
              </w:rPr>
            </w:rPrChange>
          </w:rPr>
          <w:t xml:space="preserve">in shaping their </w:t>
        </w:r>
      </w:ins>
      <w:ins w:id="199" w:author="James Holdgrafer" w:date="2021-10-13T21:16:00Z">
        <w:r w:rsidR="0075193A" w:rsidRPr="001B3A21">
          <w:rPr>
            <w:rFonts w:ascii="Times New Roman" w:hAnsi="Times New Roman" w:cs="Times New Roman"/>
            <w:strike/>
            <w:rPrChange w:id="200" w:author="Tyler Coleman" w:date="2021-11-02T17:47:00Z">
              <w:rPr>
                <w:rFonts w:ascii="Times New Roman" w:hAnsi="Times New Roman" w:cs="Times New Roman"/>
              </w:rPr>
            </w:rPrChange>
          </w:rPr>
          <w:t>ecosystems</w:t>
        </w:r>
      </w:ins>
      <w:ins w:id="201" w:author="James Holdgrafer" w:date="2021-10-13T21:23:00Z">
        <w:r w:rsidR="0075193A" w:rsidRPr="001B3A21">
          <w:rPr>
            <w:rFonts w:ascii="Times New Roman" w:hAnsi="Times New Roman" w:cs="Times New Roman"/>
            <w:strike/>
            <w:rPrChange w:id="202" w:author="Tyler Coleman" w:date="2021-11-02T17:47:00Z">
              <w:rPr>
                <w:rFonts w:ascii="Times New Roman" w:hAnsi="Times New Roman" w:cs="Times New Roman"/>
              </w:rPr>
            </w:rPrChange>
          </w:rPr>
          <w:t xml:space="preserve"> through </w:t>
        </w:r>
      </w:ins>
      <w:ins w:id="203" w:author="James Holdgrafer" w:date="2021-10-13T21:24:00Z">
        <w:r w:rsidR="0075193A" w:rsidRPr="001B3A21">
          <w:rPr>
            <w:rFonts w:ascii="Times New Roman" w:hAnsi="Times New Roman" w:cs="Times New Roman"/>
            <w:strike/>
            <w:rPrChange w:id="204" w:author="Tyler Coleman" w:date="2021-11-02T17:47:00Z">
              <w:rPr>
                <w:rFonts w:ascii="Times New Roman" w:hAnsi="Times New Roman" w:cs="Times New Roman"/>
              </w:rPr>
            </w:rPrChange>
          </w:rPr>
          <w:t>processes</w:t>
        </w:r>
      </w:ins>
      <w:ins w:id="205" w:author="James Holdgrafer" w:date="2021-10-21T20:11:00Z">
        <w:r w:rsidR="008B6419" w:rsidRPr="001B3A21">
          <w:rPr>
            <w:rFonts w:ascii="Times New Roman" w:hAnsi="Times New Roman" w:cs="Times New Roman"/>
            <w:strike/>
            <w:rPrChange w:id="206" w:author="Tyler Coleman" w:date="2021-11-02T17:47:00Z">
              <w:rPr>
                <w:rFonts w:ascii="Times New Roman" w:hAnsi="Times New Roman" w:cs="Times New Roman"/>
              </w:rPr>
            </w:rPrChange>
          </w:rPr>
          <w:t>,</w:t>
        </w:r>
      </w:ins>
      <w:ins w:id="207" w:author="James Holdgrafer" w:date="2021-10-13T21:24:00Z">
        <w:r w:rsidR="0075193A" w:rsidRPr="001B3A21">
          <w:rPr>
            <w:rFonts w:ascii="Times New Roman" w:hAnsi="Times New Roman" w:cs="Times New Roman"/>
            <w:strike/>
            <w:rPrChange w:id="208" w:author="Tyler Coleman" w:date="2021-11-02T17:47:00Z">
              <w:rPr>
                <w:rFonts w:ascii="Times New Roman" w:hAnsi="Times New Roman" w:cs="Times New Roman"/>
              </w:rPr>
            </w:rPrChange>
          </w:rPr>
          <w:t xml:space="preserve"> </w:t>
        </w:r>
      </w:ins>
      <w:ins w:id="209" w:author="James Holdgrafer" w:date="2021-10-21T20:11:00Z">
        <w:r w:rsidR="008B6419" w:rsidRPr="001B3A21">
          <w:rPr>
            <w:rFonts w:ascii="Times New Roman" w:hAnsi="Times New Roman" w:cs="Times New Roman"/>
            <w:strike/>
            <w:rPrChange w:id="210" w:author="Tyler Coleman" w:date="2021-11-02T17:47:00Z">
              <w:rPr>
                <w:rFonts w:ascii="Times New Roman" w:hAnsi="Times New Roman" w:cs="Times New Roman"/>
              </w:rPr>
            </w:rPrChange>
          </w:rPr>
          <w:t>including:</w:t>
        </w:r>
      </w:ins>
      <w:ins w:id="211" w:author="James Holdgrafer" w:date="2021-10-13T21:26:00Z">
        <w:r w:rsidR="0075193A" w:rsidRPr="001B3A21">
          <w:rPr>
            <w:rFonts w:ascii="Times New Roman" w:hAnsi="Times New Roman" w:cs="Times New Roman"/>
            <w:strike/>
            <w:rPrChange w:id="212" w:author="Tyler Coleman" w:date="2021-11-02T17:47:00Z">
              <w:rPr>
                <w:rFonts w:ascii="Times New Roman" w:hAnsi="Times New Roman" w:cs="Times New Roman"/>
              </w:rPr>
            </w:rPrChange>
          </w:rPr>
          <w:t xml:space="preserve"> </w:t>
        </w:r>
      </w:ins>
      <w:ins w:id="213" w:author="James Holdgrafer" w:date="2021-10-23T14:03:00Z">
        <w:r w:rsidR="00E11525" w:rsidRPr="001B3A21">
          <w:rPr>
            <w:rFonts w:ascii="Times New Roman" w:hAnsi="Times New Roman" w:cs="Times New Roman"/>
            <w:strike/>
            <w:rPrChange w:id="214" w:author="Tyler Coleman" w:date="2021-11-02T17:47:00Z">
              <w:rPr>
                <w:rFonts w:ascii="Times New Roman" w:hAnsi="Times New Roman" w:cs="Times New Roman"/>
              </w:rPr>
            </w:rPrChange>
          </w:rPr>
          <w:t>seed dispersal</w:t>
        </w:r>
      </w:ins>
      <w:ins w:id="215" w:author="James Holdgrafer" w:date="2021-10-13T21:26:00Z">
        <w:r w:rsidR="0075193A" w:rsidRPr="001B3A21">
          <w:rPr>
            <w:rFonts w:ascii="Times New Roman" w:hAnsi="Times New Roman" w:cs="Times New Roman"/>
            <w:strike/>
            <w:rPrChange w:id="216" w:author="Tyler Coleman" w:date="2021-11-02T17:47:00Z">
              <w:rPr>
                <w:rFonts w:ascii="Times New Roman" w:hAnsi="Times New Roman" w:cs="Times New Roman"/>
              </w:rPr>
            </w:rPrChange>
          </w:rPr>
          <w:t xml:space="preserve">, </w:t>
        </w:r>
      </w:ins>
      <w:ins w:id="217" w:author="James Holdgrafer" w:date="2021-10-13T21:27:00Z">
        <w:r w:rsidR="0075193A" w:rsidRPr="001B3A21">
          <w:rPr>
            <w:rFonts w:ascii="Times New Roman" w:hAnsi="Times New Roman" w:cs="Times New Roman"/>
            <w:strike/>
            <w:rPrChange w:id="218" w:author="Tyler Coleman" w:date="2021-11-02T17:47:00Z">
              <w:rPr>
                <w:rFonts w:ascii="Times New Roman" w:hAnsi="Times New Roman" w:cs="Times New Roman"/>
              </w:rPr>
            </w:rPrChange>
          </w:rPr>
          <w:t xml:space="preserve">changing plant biomass, </w:t>
        </w:r>
      </w:ins>
      <w:ins w:id="219" w:author="James Holdgrafer" w:date="2021-10-13T21:30:00Z">
        <w:r w:rsidR="0075193A" w:rsidRPr="001B3A21">
          <w:rPr>
            <w:rFonts w:ascii="Times New Roman" w:hAnsi="Times New Roman" w:cs="Times New Roman"/>
            <w:strike/>
            <w:rPrChange w:id="220" w:author="Tyler Coleman" w:date="2021-11-02T17:47:00Z">
              <w:rPr>
                <w:rFonts w:ascii="Times New Roman" w:hAnsi="Times New Roman" w:cs="Times New Roman"/>
              </w:rPr>
            </w:rPrChange>
          </w:rPr>
          <w:t xml:space="preserve">recycling nutrients, </w:t>
        </w:r>
      </w:ins>
      <w:ins w:id="221" w:author="James Holdgrafer" w:date="2021-10-13T21:27:00Z">
        <w:r w:rsidR="0075193A" w:rsidRPr="001B3A21">
          <w:rPr>
            <w:rFonts w:ascii="Times New Roman" w:hAnsi="Times New Roman" w:cs="Times New Roman"/>
            <w:strike/>
            <w:rPrChange w:id="222" w:author="Tyler Coleman" w:date="2021-11-02T17:47:00Z">
              <w:rPr>
                <w:rFonts w:ascii="Times New Roman" w:hAnsi="Times New Roman" w:cs="Times New Roman"/>
              </w:rPr>
            </w:rPrChange>
          </w:rPr>
          <w:t xml:space="preserve">and </w:t>
        </w:r>
      </w:ins>
      <w:ins w:id="223" w:author="James Holdgrafer" w:date="2021-10-13T21:29:00Z">
        <w:r w:rsidR="0075193A" w:rsidRPr="001B3A21">
          <w:rPr>
            <w:rFonts w:ascii="Times New Roman" w:hAnsi="Times New Roman" w:cs="Times New Roman"/>
            <w:strike/>
            <w:rPrChange w:id="224" w:author="Tyler Coleman" w:date="2021-11-02T17:47:00Z">
              <w:rPr>
                <w:rFonts w:ascii="Times New Roman" w:hAnsi="Times New Roman" w:cs="Times New Roman"/>
              </w:rPr>
            </w:rPrChange>
          </w:rPr>
          <w:t>altering physical structures</w:t>
        </w:r>
      </w:ins>
      <w:ins w:id="225" w:author="James Holdgrafer" w:date="2021-10-14T21:26:00Z">
        <w:r w:rsidR="00673470" w:rsidRPr="001B3A21">
          <w:rPr>
            <w:rFonts w:ascii="Times New Roman" w:hAnsi="Times New Roman" w:cs="Times New Roman"/>
            <w:strike/>
            <w:rPrChange w:id="226" w:author="Tyler Coleman" w:date="2021-11-02T17:47:00Z">
              <w:rPr>
                <w:rFonts w:ascii="Times New Roman" w:hAnsi="Times New Roman" w:cs="Times New Roman"/>
              </w:rPr>
            </w:rPrChange>
          </w:rPr>
          <w:t xml:space="preserve"> </w:t>
        </w:r>
      </w:ins>
      <w:r w:rsidR="00DB7DF2" w:rsidRPr="001B3A21">
        <w:rPr>
          <w:rFonts w:ascii="Times New Roman" w:hAnsi="Times New Roman" w:cs="Times New Roman"/>
          <w:strike/>
          <w:rPrChange w:id="227" w:author="Tyler Coleman" w:date="2021-11-02T17:47:00Z">
            <w:rPr>
              <w:rFonts w:ascii="Times New Roman" w:hAnsi="Times New Roman" w:cs="Times New Roman"/>
            </w:rPr>
          </w:rPrChange>
        </w:rPr>
        <w:fldChar w:fldCharType="begin"/>
      </w:r>
      <w:r w:rsidR="00DB7DF2" w:rsidRPr="001B3A21">
        <w:rPr>
          <w:rFonts w:ascii="Times New Roman" w:hAnsi="Times New Roman" w:cs="Times New Roman"/>
          <w:strike/>
          <w:rPrChange w:id="228" w:author="Tyler Coleman" w:date="2021-11-02T17:47:00Z">
            <w:rPr>
              <w:rFonts w:ascii="Times New Roman" w:hAnsi="Times New Roman" w:cs="Times New Roman"/>
            </w:rPr>
          </w:rPrChange>
        </w:rPr>
        <w:instrText xml:space="preserve"> ADDIN ZOTERO_ITEM CSL_CITATION {"citationID":"ATK4ef8R","properties":{"formattedCitation":"(Gonz\\uc0\\u225{}lez-Castro et al., 2019; Hempson et al., 2017; McAfee et al., 2018; Parr et al., 2018)","plainCitation":"(González-Castro et al., 2019; Hempson et al., 2017; McAfee et al., 2018; Parr et al., 2018)","noteIndex":0},"citationItems":[{"id":61,"uris":["http://zotero.org/users/local/ud9bfypS/items/AQPK5ZTA"],"uri":["http://zotero.org/users/local/ud9bfypS/items/AQPK5ZTA"],"itemData":{"id":61,"type":"article-journal","abstract":"Abstract Frugivores shape plant communities via seed dispersal of fleshy-fruited plant species. However, the structural characteristics that frugivores impart to plant communities are little understood. Evaluating how frugivores structure plant communities via the nonproportional use of available fruit resources is critical to understand the functioning of ecosystems where fleshy-fruited plant species are dominant, such as tropical forests. We performed a seed-addition field experiment to investigate how frugivorous birds shape the composition and richness of forests during early stages of secondary succession in cleared areas in Puerto Rico. The experiment tested whether the bird-generated seed rain and the subsequent early successional plant communities were proportional representations of the fleshy-fruited species that dominated the surrounding community. Experimental treatments consisted of patches with (a) seed-additions by wild birds attracted to experimental patches with pole perches, (b) manual seed-additions proportional to fruit abundance at the local scale (≤50 m from experimental plots) and (c) manual seed-additions proportional to fruit abundance at the landscape scale (entire study site). Birds' seed-additions differed in composition and abundance to expectations based on fruit availability at local and landscape scales. Treatments with seeds added by birds had the highest species richness in both the seed rain and the emergence stages despite how, on average, the monthly richness in the landscape-scale treatment was double that of birds and the local-scale treatment. This phenomenon was explained by the highest heterogeneity from the bird seed-addition treatment across months, and the lowest seed per capita emergence rates in landscape treatments. Rather than reflecting relative fruit abundance, birds biased seed rain and per capita emergence towards a non-random mixture of both small- and large-seeded species, resulting in richer and distinct plant communities. Because frugivory and seed dispersal patterns depart from random encounters between frugivores and plants in communities, successional forests are characterized by an overrepresentation of proportionally rare plant species, and decreases in the dominance of many common species. Thus, for regenerating tropical forests, frugivory can function as mechanism that promotes persistence of rare plant species and their coexistence with more abundant plants. A plain language summary is available for this article.","container-title":"Functional Ecology","DOI":"10.1111/1365-2435.13250","ISSN":"0269-8463","issue":"2","note":"publisher: John Wiley &amp; Sons, Ltd","page":"229-238","source":"besjournals.onlinelibrary.wiley.com (Atypon)","title":"How does avian seed dispersal shape the structure of early successional tropical forests?","volume":"33","author":[{"family":"González-Castro","given":"Aarón"},{"family":"Yang","given":"Suann"},{"family":"Carlo","given":"Tomás A."}],"issued":{"date-parts":[["2019",2,1]]}}},{"id":57,"uris":["http://zotero.org/users/local/ud9bfypS/items/5X2NCK3M"],"uri":["http://zotero.org/users/local/ud9bfypS/items/5X2NCK3M"],"itemData":{"id":57,"type":"article-journal","abstract":"The extirpation of native wildlife species and widespread establishment of livestock farming has dramatically distorted large mammal herbivore communities across the globe. Ecological theory suggests that these shifts in the form and the intensity of herbivory have had substantial impacts on a range of ecosystem processes, but for most ecosystems it is impossible to quantify these changes accurately. We address these challenges using species-level biomass data from sub-Saharan Africa for both present day and reconstructed historical herbivore communities. Our analyses reveal pronounced herbivore biomass losses in wetter areas and substantial biomass increases and functional type turnover in arid regions. Fire prevalence is likely to have been altered over vast areas where grazer biomass has transitioned to above or below the threshold at which grass fuel reduction can suppress fire. Overall, shifts in the functional composition of herbivore communities promote an expansion of woody cover. Total herbivore methane emissions have more than doubled, but lateral nutrient diffusion capacity is below 5% of past levels. The release of fundamental ecological constraints on herbivore communities in arid regions appears to pose greater threats to ecosystem function than do biomass losses in mesic regions, where fire remains the major consumer.","container-title":"Scientific Reports","DOI":"10.1038/s41598-017-17348-4","ISSN":"2045-2322","issue":"1","journalAbbreviation":"Sci Rep","language":"en","note":"Bandiera_abtest: a\nCc_license_type: cc_by\nCg_type: Nature Research Journals\nnumber: 1\nPrimary_atype: Research\npublisher: Nature Publishing Group\nSubject_term: Biogeochemistry;Ecosystem ecology;Macroecology\nSubject_term_id: biogeochemistry;ecosystem-ecology;macroecology","page":"17196","source":"www.nature.com","title":"The consequences of replacing wildlife with livestock in Africa","volume":"7","author":[{"family":"Hempson","given":"Gareth P."},{"family":"Archibald","given":"Sally"},{"family":"Bond","given":"William J."}],"issued":{"date-parts":[["2017",12,8]]}}},{"id":67,"uris":["http://zotero.org/users/local/ud9bfypS/items/FBIX85E6"],"uri":["http://zotero.org/users/local/ud9bfypS/items/FBIX85E6"],"itemData":{"id":67,"type":"article-journal","abstract":"Autogenic ecosystem engineers often provide cool microhabitats which are used by associated organisms to reduce thermal extremes. The value of such habitats is, however, dependent on key structural traits of the ecosystem engineer, and the intensity and duration of thermal exposure. Using an experimental mesocosm that mimicked the rocky intertidal environment, we assessed how the spatial configuration of the habitat formed by an autogenic ecosystem engineer, the oyster, influences its capacity to mitigate heat stress experienced by invertebrates during simulated emersion periods on tropical, Hong Kong rocky shores. At the average temperature experienced during summer low tides, oyster habitat ameliorated environmental and organismal temperatures, irrespective of the structural configuration of the oyster bed. As temperatures increased, however, vertically orientated oysters provided microclimates that facilitated cooler invertebrate body temperatures than horizontal beds, which no longer conferred any associational benefit as compared to bare rock surfaces. In the absence of oysters, physiological indicators of stress to associated organisms (i.e., heart rate and osmolality) increased with the intensity and duration of exposure to high temperatures. Such effects were, however, mitigated by association with vertical but not horizontal oyster configurations. In contrast, the osmolality of the oysters was not related to temperature, suggesting they remained in a state of metabolic quiescence throughout emersion. Structural traits such as the spatial configuration of ecosystem engineers are therefore critical to their effectiveness in environmental amelioration. As such, variations in the morphological traits of ecosystem engineers, which have important implications for their ecological role, need to be incorporated into conservation and restoration projects aimed at climate change adaptation. A plain language summary is available for this article.","container-title":"Functional Ecology","DOI":"10.1111/1365-2435.13210","ISSN":"1365-2435","issue":"12","language":"en","note":"_eprint: https://onlinelibrary.wiley.com/doi/pdf/10.1111/1365-2435.13210","page":"2666-2677","source":"Wiley Online Library","title":"Structural traits dictate abiotic stress amelioration by intertidal oysters","volume":"32","author":[{"family":"McAfee","given":"Dominic"},{"family":"Bishop","given":"Melanie J."},{"family":"Yu","given":"Tai-Nga"},{"family":"Williams","given":"Gray A."}],"issued":{"date-parts":[["2018"]]}}},{"id":64,"uris":["http://zotero.org/users/local/ud9bfypS/items/2AIAA52Z"],"uri":["http://zotero.org/users/local/ud9bfypS/items/2AIAA52Z"],"itemData":{"id":64,"type":"webpage","abstract":"Animal communities are essential drivers of energy and elemental flow in ecosystems. However, few studies have investigated the functional role of animals as sources of dissolved organic matter (DOM) and the subsequent utilization of that DOM by the microbial community.\nIn a small forested headwater stream, we tested the effects of taxonomy, feeding traits, and body size on the quality and quantity of dissolved organic carbon (DOC) and dissolved organic nitrogen (DON) excreted by aquatic insects. In addition, we conducted steady-state solute additions to estimate instream demand for labile C and compared it to the C excreted by invertebrates.\nIndividual excretion rates and excretion composition varied with body size, taxonomy and feeding guild. The estimated average community excretion rate was 1.31 μg DOC· per mg insect dry weight (DW)−1 hr−1 and 0.33 μg DON·mg DW−1 hr-1, and individuals excreted DON at nearly twice the rate of urn:x-wiley:02698463:media:fec13242:fec13242-math-0001\nThis DOM was 2–5 times more bioavailable to microbial heterotrophs than ambient stream water DOM.\nWe estimated that the insect community, conservatively, excreted 1.62 mg of bioavailable DOC·m−2 hr−1 and through steady-state additions measured an ambient labile C demand as 3.97 ± 0.67 mg C m−2 hr−1. This suggests that insect-mediated transformation and excretion of labile DOC could satisfy a significant fraction (40 ± 7%) of labile C demand in this small stream.\nCollectively, our results suggest that animal excretion plays an essential functional role in transforming organic matter into microbially bioavailable forms and may satisfy a variable but significant portion of microbial demand for labile C and N.","title":"Animal‐mediated organic matter transformation: Aquatic insects as a source of microbially bioavailable organic nutrients and energy - Parr - 2019 - Functional Ecology - Wiley Online Library","URL":"https://besjournals.onlinelibrary.wiley.com/doi/10.1111/1365-2435.13242","author":[{"family":"Parr","given":"Thomas"},{"family":"Capps","given":"Krista"},{"family":"Inamdar","given":"Shreeram"},{"family":"Metcalf","given":"Kari"}],"accessed":{"date-parts":[["2021",10,22]]},"issued":{"date-parts":[["2018"]]}}}],"schema":"https://github.com/citation-style-language/schema/raw/master/csl-citation.json"} </w:instrText>
      </w:r>
      <w:r w:rsidR="00DB7DF2" w:rsidRPr="001B3A21">
        <w:rPr>
          <w:rFonts w:ascii="Times New Roman" w:hAnsi="Times New Roman" w:cs="Times New Roman"/>
          <w:strike/>
          <w:rPrChange w:id="229" w:author="Tyler Coleman" w:date="2021-11-02T17:47:00Z">
            <w:rPr>
              <w:rFonts w:ascii="Times New Roman" w:hAnsi="Times New Roman" w:cs="Times New Roman"/>
            </w:rPr>
          </w:rPrChange>
        </w:rPr>
        <w:fldChar w:fldCharType="separate"/>
      </w:r>
      <w:r w:rsidR="00DB7DF2" w:rsidRPr="001B3A21">
        <w:rPr>
          <w:rFonts w:ascii="Times New Roman" w:hAnsi="Times New Roman" w:cs="Times New Roman"/>
          <w:strike/>
          <w:rPrChange w:id="230" w:author="Tyler Coleman" w:date="2021-11-02T17:47:00Z">
            <w:rPr>
              <w:rFonts w:ascii="Times New Roman" w:hAnsi="Times New Roman" w:cs="Times New Roman"/>
            </w:rPr>
          </w:rPrChange>
        </w:rPr>
        <w:t xml:space="preserve">(González-Castro et al., 2019; </w:t>
      </w:r>
      <w:proofErr w:type="spellStart"/>
      <w:r w:rsidR="00DB7DF2" w:rsidRPr="001B3A21">
        <w:rPr>
          <w:rFonts w:ascii="Times New Roman" w:hAnsi="Times New Roman" w:cs="Times New Roman"/>
          <w:strike/>
          <w:rPrChange w:id="231" w:author="Tyler Coleman" w:date="2021-11-02T17:47:00Z">
            <w:rPr>
              <w:rFonts w:ascii="Times New Roman" w:hAnsi="Times New Roman" w:cs="Times New Roman"/>
            </w:rPr>
          </w:rPrChange>
        </w:rPr>
        <w:t>Hempson</w:t>
      </w:r>
      <w:proofErr w:type="spellEnd"/>
      <w:r w:rsidR="00DB7DF2" w:rsidRPr="001B3A21">
        <w:rPr>
          <w:rFonts w:ascii="Times New Roman" w:hAnsi="Times New Roman" w:cs="Times New Roman"/>
          <w:strike/>
          <w:rPrChange w:id="232" w:author="Tyler Coleman" w:date="2021-11-02T17:47:00Z">
            <w:rPr>
              <w:rFonts w:ascii="Times New Roman" w:hAnsi="Times New Roman" w:cs="Times New Roman"/>
            </w:rPr>
          </w:rPrChange>
        </w:rPr>
        <w:t xml:space="preserve"> et al., 2017; McAfee et al., 2018; Parr et al., 2018)</w:t>
      </w:r>
      <w:r w:rsidR="00DB7DF2" w:rsidRPr="001B3A21">
        <w:rPr>
          <w:rFonts w:ascii="Times New Roman" w:hAnsi="Times New Roman" w:cs="Times New Roman"/>
          <w:strike/>
          <w:rPrChange w:id="233" w:author="Tyler Coleman" w:date="2021-11-02T17:47:00Z">
            <w:rPr>
              <w:rFonts w:ascii="Times New Roman" w:hAnsi="Times New Roman" w:cs="Times New Roman"/>
            </w:rPr>
          </w:rPrChange>
        </w:rPr>
        <w:fldChar w:fldCharType="end"/>
      </w:r>
      <w:ins w:id="234" w:author="James Holdgrafer" w:date="2021-10-12T22:41:00Z">
        <w:r w:rsidRPr="001B3A21">
          <w:rPr>
            <w:rFonts w:ascii="Times New Roman" w:hAnsi="Times New Roman" w:cs="Times New Roman"/>
            <w:strike/>
            <w:rPrChange w:id="235" w:author="Tyler Coleman" w:date="2021-11-02T17:47:00Z">
              <w:rPr>
                <w:rFonts w:ascii="Times New Roman" w:hAnsi="Times New Roman" w:cs="Times New Roman"/>
              </w:rPr>
            </w:rPrChange>
          </w:rPr>
          <w:t xml:space="preserve">. </w:t>
        </w:r>
      </w:ins>
      <w:ins w:id="236" w:author="James Holdgrafer" w:date="2021-10-13T21:30:00Z">
        <w:r w:rsidR="0075193A" w:rsidRPr="001B3A21">
          <w:rPr>
            <w:rFonts w:ascii="Times New Roman" w:hAnsi="Times New Roman" w:cs="Times New Roman"/>
            <w:strike/>
            <w:rPrChange w:id="237" w:author="Tyler Coleman" w:date="2021-11-02T17:47:00Z">
              <w:rPr>
                <w:rFonts w:ascii="Times New Roman" w:hAnsi="Times New Roman" w:cs="Times New Roman"/>
              </w:rPr>
            </w:rPrChange>
          </w:rPr>
          <w:t>The</w:t>
        </w:r>
      </w:ins>
      <w:ins w:id="238" w:author="James Holdgrafer" w:date="2021-10-13T21:31:00Z">
        <w:r w:rsidR="0075193A" w:rsidRPr="001B3A21">
          <w:rPr>
            <w:rFonts w:ascii="Times New Roman" w:hAnsi="Times New Roman" w:cs="Times New Roman"/>
            <w:strike/>
            <w:rPrChange w:id="239" w:author="Tyler Coleman" w:date="2021-11-02T17:47:00Z">
              <w:rPr>
                <w:rFonts w:ascii="Times New Roman" w:hAnsi="Times New Roman" w:cs="Times New Roman"/>
              </w:rPr>
            </w:rPrChange>
          </w:rPr>
          <w:t xml:space="preserve"> well documented decline of ani</w:t>
        </w:r>
      </w:ins>
      <w:ins w:id="240" w:author="James Holdgrafer" w:date="2021-10-13T21:32:00Z">
        <w:r w:rsidR="0075193A" w:rsidRPr="001B3A21">
          <w:rPr>
            <w:rFonts w:ascii="Times New Roman" w:hAnsi="Times New Roman" w:cs="Times New Roman"/>
            <w:strike/>
            <w:rPrChange w:id="241" w:author="Tyler Coleman" w:date="2021-11-02T17:47:00Z">
              <w:rPr>
                <w:rFonts w:ascii="Times New Roman" w:hAnsi="Times New Roman" w:cs="Times New Roman"/>
              </w:rPr>
            </w:rPrChange>
          </w:rPr>
          <w:t>mal</w:t>
        </w:r>
      </w:ins>
      <w:ins w:id="242" w:author="James Holdgrafer" w:date="2021-10-13T21:31:00Z">
        <w:r w:rsidR="0075193A" w:rsidRPr="001B3A21">
          <w:rPr>
            <w:rFonts w:ascii="Times New Roman" w:hAnsi="Times New Roman" w:cs="Times New Roman"/>
            <w:strike/>
            <w:rPrChange w:id="243" w:author="Tyler Coleman" w:date="2021-11-02T17:47:00Z">
              <w:rPr>
                <w:rFonts w:ascii="Times New Roman" w:hAnsi="Times New Roman" w:cs="Times New Roman"/>
              </w:rPr>
            </w:rPrChange>
          </w:rPr>
          <w:t xml:space="preserve"> </w:t>
        </w:r>
      </w:ins>
      <w:ins w:id="244" w:author="James Holdgrafer" w:date="2021-10-13T21:32:00Z">
        <w:r w:rsidR="0075193A" w:rsidRPr="001B3A21">
          <w:rPr>
            <w:rFonts w:ascii="Times New Roman" w:hAnsi="Times New Roman" w:cs="Times New Roman"/>
            <w:strike/>
            <w:rPrChange w:id="245" w:author="Tyler Coleman" w:date="2021-11-02T17:47:00Z">
              <w:rPr>
                <w:rFonts w:ascii="Times New Roman" w:hAnsi="Times New Roman" w:cs="Times New Roman"/>
              </w:rPr>
            </w:rPrChange>
          </w:rPr>
          <w:t xml:space="preserve">populations and </w:t>
        </w:r>
      </w:ins>
      <w:ins w:id="246" w:author="James Holdgrafer" w:date="2021-10-23T10:10:00Z">
        <w:r w:rsidR="0063556C" w:rsidRPr="001B3A21">
          <w:rPr>
            <w:rFonts w:ascii="Times New Roman" w:hAnsi="Times New Roman" w:cs="Times New Roman"/>
            <w:strike/>
            <w:rPrChange w:id="247" w:author="Tyler Coleman" w:date="2021-11-02T17:47:00Z">
              <w:rPr>
                <w:rFonts w:ascii="Times New Roman" w:hAnsi="Times New Roman" w:cs="Times New Roman"/>
              </w:rPr>
            </w:rPrChange>
          </w:rPr>
          <w:t xml:space="preserve">species </w:t>
        </w:r>
      </w:ins>
      <w:ins w:id="248" w:author="James Holdgrafer" w:date="2021-10-13T21:32:00Z">
        <w:r w:rsidR="0075193A" w:rsidRPr="001B3A21">
          <w:rPr>
            <w:rFonts w:ascii="Times New Roman" w:hAnsi="Times New Roman" w:cs="Times New Roman"/>
            <w:strike/>
            <w:rPrChange w:id="249" w:author="Tyler Coleman" w:date="2021-11-02T17:47:00Z">
              <w:rPr>
                <w:rFonts w:ascii="Times New Roman" w:hAnsi="Times New Roman" w:cs="Times New Roman"/>
              </w:rPr>
            </w:rPrChange>
          </w:rPr>
          <w:t>richness</w:t>
        </w:r>
      </w:ins>
      <w:ins w:id="250" w:author="James Holdgrafer" w:date="2021-10-13T21:31:00Z">
        <w:r w:rsidR="0075193A" w:rsidRPr="001B3A21">
          <w:rPr>
            <w:rFonts w:ascii="Times New Roman" w:hAnsi="Times New Roman" w:cs="Times New Roman"/>
            <w:strike/>
            <w:rPrChange w:id="251" w:author="Tyler Coleman" w:date="2021-11-02T17:47:00Z">
              <w:rPr>
                <w:rFonts w:ascii="Times New Roman" w:hAnsi="Times New Roman" w:cs="Times New Roman"/>
              </w:rPr>
            </w:rPrChange>
          </w:rPr>
          <w:t xml:space="preserve"> worldwide has </w:t>
        </w:r>
      </w:ins>
      <w:ins w:id="252" w:author="James Holdgrafer" w:date="2021-10-13T21:32:00Z">
        <w:r w:rsidR="0075193A" w:rsidRPr="001B3A21">
          <w:rPr>
            <w:rFonts w:ascii="Times New Roman" w:hAnsi="Times New Roman" w:cs="Times New Roman"/>
            <w:strike/>
            <w:rPrChange w:id="253" w:author="Tyler Coleman" w:date="2021-11-02T17:47:00Z">
              <w:rPr>
                <w:rFonts w:ascii="Times New Roman" w:hAnsi="Times New Roman" w:cs="Times New Roman"/>
              </w:rPr>
            </w:rPrChange>
          </w:rPr>
          <w:t xml:space="preserve">raised concerns </w:t>
        </w:r>
      </w:ins>
      <w:ins w:id="254" w:author="James Holdgrafer" w:date="2021-10-13T21:33:00Z">
        <w:r w:rsidR="0075193A" w:rsidRPr="001B3A21">
          <w:rPr>
            <w:rFonts w:ascii="Times New Roman" w:hAnsi="Times New Roman" w:cs="Times New Roman"/>
            <w:strike/>
            <w:rPrChange w:id="255" w:author="Tyler Coleman" w:date="2021-11-02T17:47:00Z">
              <w:rPr>
                <w:rFonts w:ascii="Times New Roman" w:hAnsi="Times New Roman" w:cs="Times New Roman"/>
              </w:rPr>
            </w:rPrChange>
          </w:rPr>
          <w:t>on how this decline will impact the assembly and sustainability of ecosystems</w:t>
        </w:r>
      </w:ins>
      <w:ins w:id="256" w:author="James Holdgrafer" w:date="2021-10-22T15:46:00Z">
        <w:r w:rsidR="00431EB4" w:rsidRPr="001B3A21">
          <w:rPr>
            <w:rFonts w:ascii="Times New Roman" w:hAnsi="Times New Roman" w:cs="Times New Roman"/>
            <w:strike/>
            <w:rPrChange w:id="257" w:author="Tyler Coleman" w:date="2021-11-02T17:47:00Z">
              <w:rPr>
                <w:rFonts w:ascii="Times New Roman" w:hAnsi="Times New Roman" w:cs="Times New Roman"/>
              </w:rPr>
            </w:rPrChange>
          </w:rPr>
          <w:t xml:space="preserve"> </w:t>
        </w:r>
      </w:ins>
      <w:r w:rsidR="00431EB4" w:rsidRPr="001B3A21">
        <w:rPr>
          <w:rFonts w:ascii="Times New Roman" w:hAnsi="Times New Roman" w:cs="Times New Roman"/>
          <w:strike/>
          <w:rPrChange w:id="258" w:author="Tyler Coleman" w:date="2021-11-02T17:47:00Z">
            <w:rPr>
              <w:rFonts w:ascii="Times New Roman" w:hAnsi="Times New Roman" w:cs="Times New Roman"/>
            </w:rPr>
          </w:rPrChange>
        </w:rPr>
        <w:fldChar w:fldCharType="begin"/>
      </w:r>
      <w:r w:rsidR="003141F9" w:rsidRPr="001B3A21">
        <w:rPr>
          <w:rFonts w:ascii="Times New Roman" w:hAnsi="Times New Roman" w:cs="Times New Roman"/>
          <w:strike/>
          <w:rPrChange w:id="259" w:author="Tyler Coleman" w:date="2021-11-02T17:47:00Z">
            <w:rPr>
              <w:rFonts w:ascii="Times New Roman" w:hAnsi="Times New Roman" w:cs="Times New Roman"/>
            </w:rPr>
          </w:rPrChange>
        </w:rPr>
        <w:instrText xml:space="preserve"> ADDIN ZOTERO_ITEM CSL_CITATION {"citationID":"DFzpA4zc","properties":{"formattedCitation":"(Powers &amp; Jetz, 2019; Spooner et al., 2018; Wang &amp; Loreau, 2016)","plainCitation":"(Powers &amp; Jetz, 2019; Spooner et al., 2018; Wang &amp; Loreau, 2016)","noteIndex":0},"citationItems":[{"id":77,"uris":["http://zotero.org/users/local/ud9bfypS/items/F6M3FGXC"],"uri":["http://zotero.org/users/local/ud9bfypS/items/F6M3FGXC"],"itemData":{"id":77,"type":"article-journal","abstract":"Habitat transformations caused by human land-use change are considered major drivers of ongoing biodiversity loss1–3, and their impact on biodiversity is expected to increase further this century4–6. Here, we used global decadal land-use projections to year 2070 for a range of shared socioeconomic pathways, which are linked to particular representative concentration pathways, to evaluate potential losses in range-wide suitable habitat and extinction risks for approximately 19,400 species of amphibians, birds and mammals. Substantial declines in suitable habitat are identified for species worldwide, with approximately 1,700 species expected to become imperilled due to land-use change alone. National stewardship for species highlights certain South American, Southeast Asian and African countries that are in particular need of proactive conservation planning. These geographically explicit projections and model workflows embedded in the Map of Life infrastructure are provided to facilitate the scrutiny, improvements and future updates needed for an ongoing and readily updated assessment of changing biodiversity. These forward-looking assessments and informatics tools are intended to support national conservation action and policies for addressing climate change and land-use change impacts on biodiversity.","container-title":"Nature Climate Change","DOI":"10.1038/s41558-019-0406-z","ISSN":"1758-6798","issue":"4","journalAbbreviation":"Nat. Clim. Chang.","language":"en","note":"Bandiera_abtest: a\nCg_type: Nature Research Journals\nnumber: 4\nPrimary_atype: Research\npublisher: Nature Publishing Group\nSubject_term: Biogeography;Conservation biology\nSubject_term_id: biogeography;conservation","page":"323-329","source":"www.nature.com","title":"Global habitat loss and extinction risk of terrestrial vertebrates under future land-use-change scenarios","volume":"9","author":[{"family":"Powers","given":"Ryan P."},{"family":"Jetz","given":"Walter"}],"issued":{"date-parts":[["2019",4]]}}},{"id":74,"uris":["http://zotero.org/users/local/ud9bfypS/items/NABPE46I"],"uri":["http://zotero.org/users/local/ud9bfypS/items/NABPE46I"],"itemData":{"id":74,"type":"article-journal","abstract":"Animal populations have undergone substantial declines in recent decades. These declines have occurred alongside rapid, human-driven environmental change, including climate warming. An association between population declines and environmental change is well established, yet there has been relatively little analysis of the importance of the rates of climate warming and its interaction with conversion to anthropogenic land use in causing population declines. Here we present a global assessment of the impact of rapid climate warming and anthropogenic land use conversion on 987 populations of 481 species of terrestrial birds and mammals since 1950. We collated spatially referenced population trends of at least 5 years’ duration from the Living Planet database and used mixed effects models to assess the association of these trends with observed rates of climate warming, rates of conversion to anthropogenic land use, body mass, and protected area coverage. We found that declines in population abundance for both birds and mammals are greater in areas where mean temperature has increased more rapidly, and that this effect is more pronounced for birds. However, we do not find a strong effect of conversion to anthropogenic land use, body mass, or protected area coverage. Our results identify a link between rapid warming and population declines, thus supporting the notion that rapid climate warming is a global threat to biodiversity.","container-title":"Global Change Biology","DOI":"10.1111/gcb.14361","ISSN":"1365-2486","issue":"10","language":"en","note":"_eprint: https://onlinelibrary.wiley.com/doi/pdf/10.1111/gcb.14361","page":"4521-4531","source":"Wiley Online Library","title":"Rapid warming is associated with population decline among terrestrial birds and mammals globally","volume":"24","author":[{"family":"Spooner","given":"Fiona E. B."},{"family":"Pearson","given":"Richard G."},{"family":"Freeman","given":"Robin"}],"issued":{"date-parts":[["2018"]]}}},{"id":71,"uris":["http://zotero.org/users/local/ud9bfypS/items/CDECR52B"],"uri":["http://zotero.org/users/local/ud9bfypS/items/CDECR52B"],"itemData":{"id":71,"type":"article-journal","abstract":"Although diversity–stability relationships have been extensively studied in local ecosystems, the global biodiversity crisis calls for an improved understanding of these relationships in a spatial context. Here, we use a dynamical model of competitive metacommunities to study the relationships between species diversity and ecosystem variability across scales. We derive analytic relationships under a limiting case; these results are extended to more general cases with numerical simulations. Our model shows that, while alpha diversity decreases local ecosystem variability, beta diversity generally contributes to increasing spatial asynchrony among local ecosystems. Consequently, both alpha and beta diversity provide stabilising effects for regional ecosystems, through local and spatial insurance effects respectively. We further show that at the regional scale, the stabilising effect of biodiversity increases as spatial environmental correlation increases. Our findings have important implications for understanding the interactive effects of global environmental changes (e.g. environmental homogenisation) and biodiversity loss on ecosystem sustainability at large scales.","container-title":"Ecology Letters","DOI":"10.1111/ele.12582","ISSN":"1461-0248","issue":"5","language":"en","note":"_eprint: https://onlinelibrary.wiley.com/doi/pdf/10.1111/ele.12582","page":"510-518","source":"Wiley Online Library","title":"Biodiversity and ecosystem stability across scales in metacommunities","volume":"19","author":[{"family":"Wang","given":"Shaopeng"},{"family":"Loreau","given":"Michel"}],"issued":{"date-parts":[["2016"]]}}}],"schema":"https://github.com/citation-style-language/schema/raw/master/csl-citation.json"} </w:instrText>
      </w:r>
      <w:r w:rsidR="00431EB4" w:rsidRPr="001B3A21">
        <w:rPr>
          <w:rFonts w:ascii="Times New Roman" w:hAnsi="Times New Roman" w:cs="Times New Roman"/>
          <w:strike/>
          <w:rPrChange w:id="260" w:author="Tyler Coleman" w:date="2021-11-02T17:47:00Z">
            <w:rPr>
              <w:rFonts w:ascii="Times New Roman" w:hAnsi="Times New Roman" w:cs="Times New Roman"/>
            </w:rPr>
          </w:rPrChange>
        </w:rPr>
        <w:fldChar w:fldCharType="separate"/>
      </w:r>
      <w:r w:rsidR="003141F9" w:rsidRPr="001B3A21">
        <w:rPr>
          <w:rFonts w:ascii="Times New Roman" w:hAnsi="Times New Roman" w:cs="Times New Roman"/>
          <w:strike/>
          <w:noProof/>
          <w:rPrChange w:id="261" w:author="Tyler Coleman" w:date="2021-11-02T17:47:00Z">
            <w:rPr>
              <w:rFonts w:ascii="Times New Roman" w:hAnsi="Times New Roman" w:cs="Times New Roman"/>
              <w:noProof/>
            </w:rPr>
          </w:rPrChange>
        </w:rPr>
        <w:t>(Powers &amp; Jetz, 2019; Spooner et al., 2018; Wang &amp; Loreau, 2016)</w:t>
      </w:r>
      <w:r w:rsidR="00431EB4" w:rsidRPr="001B3A21">
        <w:rPr>
          <w:rFonts w:ascii="Times New Roman" w:hAnsi="Times New Roman" w:cs="Times New Roman"/>
          <w:strike/>
          <w:rPrChange w:id="262" w:author="Tyler Coleman" w:date="2021-11-02T17:47:00Z">
            <w:rPr>
              <w:rFonts w:ascii="Times New Roman" w:hAnsi="Times New Roman" w:cs="Times New Roman"/>
            </w:rPr>
          </w:rPrChange>
        </w:rPr>
        <w:fldChar w:fldCharType="end"/>
      </w:r>
      <w:ins w:id="263" w:author="James Holdgrafer" w:date="2021-10-13T21:33:00Z">
        <w:r w:rsidR="0075193A" w:rsidRPr="001B3A21">
          <w:rPr>
            <w:rFonts w:ascii="Times New Roman" w:hAnsi="Times New Roman" w:cs="Times New Roman"/>
            <w:strike/>
            <w:rPrChange w:id="264" w:author="Tyler Coleman" w:date="2021-11-02T17:47:00Z">
              <w:rPr>
                <w:rFonts w:ascii="Times New Roman" w:hAnsi="Times New Roman" w:cs="Times New Roman"/>
              </w:rPr>
            </w:rPrChange>
          </w:rPr>
          <w:t>.</w:t>
        </w:r>
      </w:ins>
    </w:p>
    <w:p w14:paraId="39CDD2A3" w14:textId="77777777" w:rsidR="0075193A" w:rsidRDefault="0075193A" w:rsidP="001E230E">
      <w:pPr>
        <w:autoSpaceDE w:val="0"/>
        <w:autoSpaceDN w:val="0"/>
        <w:adjustRightInd w:val="0"/>
        <w:rPr>
          <w:ins w:id="265" w:author="James Holdgrafer" w:date="2021-10-13T21:38:00Z"/>
          <w:rFonts w:ascii="Times New Roman" w:hAnsi="Times New Roman" w:cs="Times New Roman"/>
        </w:rPr>
      </w:pPr>
    </w:p>
    <w:p w14:paraId="5CE8F5EA" w14:textId="4733B5EE" w:rsidR="00A646FB" w:rsidRPr="002E381D" w:rsidRDefault="0075193A">
      <w:pPr>
        <w:ind w:firstLine="720"/>
        <w:rPr>
          <w:ins w:id="266" w:author="James Holdgrafer" w:date="2021-10-13T22:00:00Z"/>
          <w:rFonts w:ascii="Times New Roman" w:eastAsia="Times New Roman" w:hAnsi="Times New Roman" w:cs="Times New Roman"/>
          <w:strike/>
          <w:rPrChange w:id="267" w:author="Tyler Coleman" w:date="2021-11-03T15:24:00Z">
            <w:rPr>
              <w:ins w:id="268" w:author="James Holdgrafer" w:date="2021-10-13T22:00:00Z"/>
              <w:rFonts w:ascii="Times New Roman" w:hAnsi="Times New Roman" w:cs="Times New Roman"/>
            </w:rPr>
          </w:rPrChange>
        </w:rPr>
        <w:pPrChange w:id="269" w:author="James Holdgrafer" w:date="2021-10-23T11:21:00Z">
          <w:pPr>
            <w:autoSpaceDE w:val="0"/>
            <w:autoSpaceDN w:val="0"/>
            <w:adjustRightInd w:val="0"/>
            <w:ind w:firstLine="720"/>
          </w:pPr>
        </w:pPrChange>
      </w:pPr>
      <w:ins w:id="270" w:author="James Holdgrafer" w:date="2021-10-13T21:41:00Z">
        <w:r w:rsidRPr="0046331E">
          <w:rPr>
            <w:rFonts w:ascii="Times New Roman" w:hAnsi="Times New Roman" w:cs="Times New Roman"/>
            <w:strike/>
            <w:highlight w:val="yellow"/>
            <w:rPrChange w:id="271" w:author="Tyler Coleman" w:date="2021-11-03T15:08:00Z">
              <w:rPr>
                <w:rFonts w:ascii="Times New Roman" w:hAnsi="Times New Roman" w:cs="Times New Roman"/>
              </w:rPr>
            </w:rPrChange>
          </w:rPr>
          <w:t xml:space="preserve">The decline of frugivore populations around the globe has </w:t>
        </w:r>
      </w:ins>
      <w:ins w:id="272" w:author="James Holdgrafer" w:date="2021-10-13T21:42:00Z">
        <w:r w:rsidRPr="0046331E">
          <w:rPr>
            <w:rFonts w:ascii="Times New Roman" w:hAnsi="Times New Roman" w:cs="Times New Roman"/>
            <w:strike/>
            <w:highlight w:val="yellow"/>
            <w:rPrChange w:id="273" w:author="Tyler Coleman" w:date="2021-11-03T15:08:00Z">
              <w:rPr>
                <w:rFonts w:ascii="Times New Roman" w:hAnsi="Times New Roman" w:cs="Times New Roman"/>
              </w:rPr>
            </w:rPrChange>
          </w:rPr>
          <w:t xml:space="preserve">garnered much attention due to the implications </w:t>
        </w:r>
      </w:ins>
      <w:ins w:id="274" w:author="James Holdgrafer" w:date="2021-10-13T21:46:00Z">
        <w:r w:rsidRPr="0046331E">
          <w:rPr>
            <w:rFonts w:ascii="Times New Roman" w:hAnsi="Times New Roman" w:cs="Times New Roman"/>
            <w:strike/>
            <w:highlight w:val="yellow"/>
            <w:rPrChange w:id="275" w:author="Tyler Coleman" w:date="2021-11-03T15:08:00Z">
              <w:rPr>
                <w:rFonts w:ascii="Times New Roman" w:hAnsi="Times New Roman" w:cs="Times New Roman"/>
              </w:rPr>
            </w:rPrChange>
          </w:rPr>
          <w:t>losing</w:t>
        </w:r>
      </w:ins>
      <w:ins w:id="276" w:author="James Holdgrafer" w:date="2021-10-13T21:42:00Z">
        <w:r w:rsidRPr="0046331E">
          <w:rPr>
            <w:rFonts w:ascii="Times New Roman" w:hAnsi="Times New Roman" w:cs="Times New Roman"/>
            <w:strike/>
            <w:highlight w:val="yellow"/>
            <w:rPrChange w:id="277" w:author="Tyler Coleman" w:date="2021-11-03T15:08:00Z">
              <w:rPr>
                <w:rFonts w:ascii="Times New Roman" w:hAnsi="Times New Roman" w:cs="Times New Roman"/>
              </w:rPr>
            </w:rPrChange>
          </w:rPr>
          <w:t xml:space="preserve"> seed vectors is theorized to </w:t>
        </w:r>
      </w:ins>
      <w:ins w:id="278" w:author="James Holdgrafer" w:date="2021-10-13T21:43:00Z">
        <w:r w:rsidRPr="0046331E">
          <w:rPr>
            <w:rFonts w:ascii="Times New Roman" w:hAnsi="Times New Roman" w:cs="Times New Roman"/>
            <w:strike/>
            <w:highlight w:val="yellow"/>
            <w:rPrChange w:id="279" w:author="Tyler Coleman" w:date="2021-11-03T15:08:00Z">
              <w:rPr>
                <w:rFonts w:ascii="Times New Roman" w:hAnsi="Times New Roman" w:cs="Times New Roman"/>
              </w:rPr>
            </w:rPrChange>
          </w:rPr>
          <w:t>have on seed dispersal across landscapes</w:t>
        </w:r>
      </w:ins>
      <w:ins w:id="280" w:author="James Holdgrafer" w:date="2021-10-22T16:25:00Z">
        <w:r w:rsidR="00EC5A51" w:rsidRPr="0046331E">
          <w:rPr>
            <w:rFonts w:ascii="Times New Roman" w:hAnsi="Times New Roman" w:cs="Times New Roman"/>
            <w:strike/>
            <w:highlight w:val="yellow"/>
            <w:rPrChange w:id="281" w:author="Tyler Coleman" w:date="2021-11-03T15:08:00Z">
              <w:rPr>
                <w:rFonts w:ascii="Times New Roman" w:hAnsi="Times New Roman" w:cs="Times New Roman"/>
              </w:rPr>
            </w:rPrChange>
          </w:rPr>
          <w:t xml:space="preserve"> </w:t>
        </w:r>
      </w:ins>
      <w:r w:rsidR="00F203E7" w:rsidRPr="0046331E">
        <w:rPr>
          <w:rFonts w:ascii="Times New Roman" w:hAnsi="Times New Roman" w:cs="Times New Roman"/>
          <w:strike/>
          <w:highlight w:val="yellow"/>
          <w:rPrChange w:id="282" w:author="Tyler Coleman" w:date="2021-11-03T15:08:00Z">
            <w:rPr>
              <w:rFonts w:ascii="Times New Roman" w:hAnsi="Times New Roman" w:cs="Times New Roman"/>
            </w:rPr>
          </w:rPrChange>
        </w:rPr>
        <w:fldChar w:fldCharType="begin"/>
      </w:r>
      <w:r w:rsidR="0063556C" w:rsidRPr="0046331E">
        <w:rPr>
          <w:rFonts w:ascii="Times New Roman" w:hAnsi="Times New Roman" w:cs="Times New Roman"/>
          <w:strike/>
          <w:highlight w:val="yellow"/>
          <w:rPrChange w:id="283" w:author="Tyler Coleman" w:date="2021-11-03T15:08:00Z">
            <w:rPr>
              <w:rFonts w:ascii="Times New Roman" w:hAnsi="Times New Roman" w:cs="Times New Roman"/>
            </w:rPr>
          </w:rPrChange>
        </w:rPr>
        <w:instrText xml:space="preserve"> ADDIN ZOTERO_ITEM CSL_CITATION {"citationID":"IMMe87AP","properties":{"formattedCitation":"(Caves et al., 2013; Mokany et al., 2014; Rumeu et al., 2017)","plainCitation":"(Caves et al., 2013; Mokany et al., 2014; Rumeu et al., 2017)","noteIndex":0},"citationItems":[{"id":89,"uris":["http://zotero.org/users/local/ud9bfypS/items/J8DPDGVP"],"uri":["http://zotero.org/users/local/ud9bfypS/items/J8DPDGVP"],"itemData":{"id":89,"type":"article-journal","abstract":"In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S."}],"issued":{"date-parts":[["2013",5,31]]}}},{"id":86,"uris":["http://zotero.org/users/local/ud9bfypS/items/5PPU2Q3A"],"uri":["http://zotero.org/users/local/ud9bfypS/items/5PPU2Q3A"],"itemData":{"id":86,"type":"article-journal","abstract":"The capacity of species to track shifting climates into the future will strongly influence outcomes for biodiversity under a rapidly changing climate. However, we know remarkably little about the dispersal abilities of most species and how these may be influenced by climate change. Here we show that climate change is projected to substantially reduce the seed dispersal services provided by frugivorous vertebrates in rainforests across the Australian Wet Tropics. Our model projections show reductions in both median and long-distance seed dispersal, which may markedly reduce the capacity of many rainforest plant species to track shifts in suitable habitat under climate change. However, our analyses suggest that active management to maintain the abundances of a small set of important frugivores under climate change could markedly reduce the projected loss of seed dispersal services and facilitate shifting distributions of rainforest plant species.","container-title":"Nature Communications","DOI":"10.1038/ncomms4971","ISSN":"2041-1723","issue":"1","journalAbbreviation":"Nat Commun","language":"en","note":"Bandiera_abtest: a\nCg_type: Nature Research Journals\nnumber: 1\nPrimary_atype: Research\npublisher: Nature Publishing Group\nSubject_term: Biodiversity;Climate-change ecology;Seed distribution\nSubject_term_id: biodiversity;climate-change-ecology;seed-distribution","page":"3971","source":"www.nature.com","title":"Loss of frugivore seed dispersal services under climate change","volume":"5","author":[{"family":"Mokany","given":"Karel"},{"family":"Prasad","given":"Soumya"},{"family":"Westcott","given":"David A."}],"issued":{"date-parts":[["2014",5,27]]}}},{"id":83,"uris":["http://zotero.org/users/local/ud9bfypS/items/C2EIG3JR"],"uri":["http://zotero.org/users/local/ud9bfypS/items/C2EIG3JR"],"itemData":{"id":83,"type":"article-journal","abstract":"The ongoing biodiversity crisis entails the concomitant loss of species and the ecological services they provide. Global defaunation, and particularly the loss of frugivores, may negatively affect the seed dispersal of fleshy-fruited plant species, with predictable stronger impacts in simplified communities such as those on oceanic islands. However, logistical difficulties have hindered the experimental and theoretical need to disentangle the roles of species identity, richness (i.e. number of species) and abundance. Consequently, studies to date have focused exclusively on the loss of species richness leaving us largely ignorant regarding how species identity and abundance affect the loss of ecosystem functions. Here, we applied a network approach to disentangle the effects of disperser abundance, richness and identity on the seed dispersal service provided by frugivores to the Galapagos plant community. We found that both abundance and richness of the dispersers significantly affect the function of seed dispersal and that richness becomes increasingly important as disperser abundance declines. Extinction simulations revealed that the order of species loss has profound implications to the plant community. On the one hand, abundant generalist dispersers like the Galapagos lizards, can mitigate the loss of specialized dispersers. On the other hand, specific threats affecting key dispersers can lead to the rapid collapse of the community-level dispersal services. Our results suggest that the identity of the disperser species lost can have a large effect on the number of plant species dispersed, and generalist species are essential to the persistence of the community dispersal service. Both abundance and species richness of seed dispersers are key and synergistic drivers of the number of plant species dispersed. Consequently, the coupled negative effect of population declines and species extinctions in frugivore assemblages may lead to an accelerated loss of the seed dispersal function. plain language summary is available for this article.","container-title":"Functional Ecology","DOI":"10.1111/1365-2435.12897","ISSN":"1365-2435","issue":"10","language":"en","note":"_eprint: https://onlinelibrary.wiley.com/doi/pdf/10.1111/1365-2435.12897","page":"1910-1920","source":"Wiley Online Library","title":"Predicting the consequences of disperser extinction: richness matters the most when abundance is low","title-short":"Predicting the consequences of disperser extinction","volume":"31","author":[{"family":"Rumeu","given":"Beatriz"},{"family":"Devoto","given":"Mariano"},{"family":"Traveset","given":"Anna"},{"family":"Olesen","given":"Jens M."},{"family":"Vargas","given":"Pablo"},{"family":"Nogales","given":"Manuel"},{"family":"Heleno","given":"Ruben"}],"issued":{"date-parts":[["2017"]]}}}],"schema":"https://github.com/citation-style-language/schema/raw/master/csl-citation.json"} </w:instrText>
      </w:r>
      <w:r w:rsidR="00F203E7" w:rsidRPr="0046331E">
        <w:rPr>
          <w:rFonts w:ascii="Times New Roman" w:hAnsi="Times New Roman" w:cs="Times New Roman"/>
          <w:strike/>
          <w:highlight w:val="yellow"/>
          <w:rPrChange w:id="284" w:author="Tyler Coleman" w:date="2021-11-03T15:08:00Z">
            <w:rPr>
              <w:rFonts w:ascii="Times New Roman" w:hAnsi="Times New Roman" w:cs="Times New Roman"/>
            </w:rPr>
          </w:rPrChange>
        </w:rPr>
        <w:fldChar w:fldCharType="separate"/>
      </w:r>
      <w:r w:rsidR="0063556C" w:rsidRPr="0046331E">
        <w:rPr>
          <w:rFonts w:ascii="Times New Roman" w:hAnsi="Times New Roman" w:cs="Times New Roman"/>
          <w:strike/>
          <w:noProof/>
          <w:highlight w:val="yellow"/>
          <w:rPrChange w:id="285" w:author="Tyler Coleman" w:date="2021-11-03T15:08:00Z">
            <w:rPr>
              <w:rFonts w:ascii="Times New Roman" w:hAnsi="Times New Roman" w:cs="Times New Roman"/>
              <w:noProof/>
            </w:rPr>
          </w:rPrChange>
        </w:rPr>
        <w:t>(Caves et al., 2013; Mokany et al., 2014; Rumeu et al., 2017)</w:t>
      </w:r>
      <w:r w:rsidR="00F203E7" w:rsidRPr="0046331E">
        <w:rPr>
          <w:rFonts w:ascii="Times New Roman" w:hAnsi="Times New Roman" w:cs="Times New Roman"/>
          <w:strike/>
          <w:highlight w:val="yellow"/>
          <w:rPrChange w:id="286" w:author="Tyler Coleman" w:date="2021-11-03T15:08:00Z">
            <w:rPr>
              <w:rFonts w:ascii="Times New Roman" w:hAnsi="Times New Roman" w:cs="Times New Roman"/>
            </w:rPr>
          </w:rPrChange>
        </w:rPr>
        <w:fldChar w:fldCharType="end"/>
      </w:r>
      <w:ins w:id="287" w:author="James Holdgrafer" w:date="2021-10-13T21:46:00Z">
        <w:r w:rsidRPr="001C0442">
          <w:rPr>
            <w:rFonts w:ascii="Times New Roman" w:hAnsi="Times New Roman" w:cs="Times New Roman"/>
            <w:highlight w:val="yellow"/>
            <w:rPrChange w:id="288" w:author="Tyler Coleman" w:date="2021-10-28T17:35:00Z">
              <w:rPr>
                <w:rFonts w:ascii="Times New Roman" w:hAnsi="Times New Roman" w:cs="Times New Roman"/>
              </w:rPr>
            </w:rPrChange>
          </w:rPr>
          <w:t>.</w:t>
        </w:r>
        <w:r>
          <w:rPr>
            <w:rFonts w:ascii="Times New Roman" w:hAnsi="Times New Roman" w:cs="Times New Roman"/>
          </w:rPr>
          <w:t xml:space="preserve"> </w:t>
        </w:r>
      </w:ins>
      <w:ins w:id="289" w:author="James Holdgrafer" w:date="2021-10-13T21:50:00Z">
        <w:r w:rsidRPr="002E381D">
          <w:rPr>
            <w:rFonts w:ascii="Times New Roman" w:hAnsi="Times New Roman" w:cs="Times New Roman"/>
            <w:strike/>
            <w:u w:val="single"/>
            <w:rPrChange w:id="290" w:author="Tyler Coleman" w:date="2021-11-03T15:24:00Z">
              <w:rPr>
                <w:rFonts w:ascii="Times New Roman" w:hAnsi="Times New Roman" w:cs="Times New Roman"/>
              </w:rPr>
            </w:rPrChange>
          </w:rPr>
          <w:t xml:space="preserve">Large frugivores in particular have </w:t>
        </w:r>
      </w:ins>
      <w:ins w:id="291" w:author="James Holdgrafer" w:date="2021-10-13T21:51:00Z">
        <w:r w:rsidRPr="002E381D">
          <w:rPr>
            <w:rFonts w:ascii="Times New Roman" w:hAnsi="Times New Roman" w:cs="Times New Roman"/>
            <w:strike/>
            <w:u w:val="single"/>
            <w:rPrChange w:id="292" w:author="Tyler Coleman" w:date="2021-11-03T15:24:00Z">
              <w:rPr>
                <w:rFonts w:ascii="Times New Roman" w:hAnsi="Times New Roman" w:cs="Times New Roman"/>
              </w:rPr>
            </w:rPrChange>
          </w:rPr>
          <w:t xml:space="preserve">become a conservation focus due to their </w:t>
        </w:r>
      </w:ins>
      <w:ins w:id="293" w:author="James Holdgrafer" w:date="2021-10-13T21:52:00Z">
        <w:r w:rsidRPr="002E381D">
          <w:rPr>
            <w:rFonts w:ascii="Times New Roman" w:hAnsi="Times New Roman" w:cs="Times New Roman"/>
            <w:strike/>
            <w:u w:val="single"/>
            <w:rPrChange w:id="294" w:author="Tyler Coleman" w:date="2021-11-03T15:24:00Z">
              <w:rPr>
                <w:rFonts w:ascii="Times New Roman" w:hAnsi="Times New Roman" w:cs="Times New Roman"/>
              </w:rPr>
            </w:rPrChange>
          </w:rPr>
          <w:t xml:space="preserve">ability to </w:t>
        </w:r>
      </w:ins>
      <w:ins w:id="295" w:author="James Holdgrafer" w:date="2021-10-13T21:53:00Z">
        <w:r w:rsidRPr="002E381D">
          <w:rPr>
            <w:rFonts w:ascii="Times New Roman" w:hAnsi="Times New Roman" w:cs="Times New Roman"/>
            <w:strike/>
            <w:u w:val="single"/>
            <w:rPrChange w:id="296" w:author="Tyler Coleman" w:date="2021-11-03T15:24:00Z">
              <w:rPr>
                <w:rFonts w:ascii="Times New Roman" w:hAnsi="Times New Roman" w:cs="Times New Roman"/>
              </w:rPr>
            </w:rPrChange>
          </w:rPr>
          <w:t xml:space="preserve">eat a wider variety of seed sizes and transport </w:t>
        </w:r>
      </w:ins>
      <w:ins w:id="297" w:author="James Holdgrafer" w:date="2021-10-14T21:02:00Z">
        <w:r w:rsidR="00673470" w:rsidRPr="002E381D">
          <w:rPr>
            <w:rFonts w:ascii="Times New Roman" w:hAnsi="Times New Roman" w:cs="Times New Roman"/>
            <w:strike/>
            <w:u w:val="single"/>
            <w:rPrChange w:id="298" w:author="Tyler Coleman" w:date="2021-11-03T15:24:00Z">
              <w:rPr>
                <w:rFonts w:ascii="Times New Roman" w:hAnsi="Times New Roman" w:cs="Times New Roman"/>
              </w:rPr>
            </w:rPrChange>
          </w:rPr>
          <w:t>seeds</w:t>
        </w:r>
      </w:ins>
      <w:ins w:id="299" w:author="James Holdgrafer" w:date="2021-10-13T21:53:00Z">
        <w:r w:rsidRPr="002E381D">
          <w:rPr>
            <w:rFonts w:ascii="Times New Roman" w:hAnsi="Times New Roman" w:cs="Times New Roman"/>
            <w:strike/>
            <w:u w:val="single"/>
            <w:rPrChange w:id="300" w:author="Tyler Coleman" w:date="2021-11-03T15:24:00Z">
              <w:rPr>
                <w:rFonts w:ascii="Times New Roman" w:hAnsi="Times New Roman" w:cs="Times New Roman"/>
              </w:rPr>
            </w:rPrChange>
          </w:rPr>
          <w:t xml:space="preserve"> farther distances than their smaller counterparts</w:t>
        </w:r>
      </w:ins>
      <w:ins w:id="301" w:author="James Holdgrafer" w:date="2021-10-23T10:28:00Z">
        <w:r w:rsidR="00C60605" w:rsidRPr="002E381D">
          <w:rPr>
            <w:rFonts w:ascii="Times New Roman" w:hAnsi="Times New Roman" w:cs="Times New Roman"/>
            <w:strike/>
            <w:rPrChange w:id="302" w:author="Tyler Coleman" w:date="2021-11-03T15:24:00Z">
              <w:rPr>
                <w:rFonts w:ascii="Times New Roman" w:hAnsi="Times New Roman" w:cs="Times New Roman"/>
              </w:rPr>
            </w:rPrChange>
          </w:rPr>
          <w:t xml:space="preserve"> </w:t>
        </w:r>
      </w:ins>
      <w:r w:rsidR="00C60605" w:rsidRPr="002E381D">
        <w:rPr>
          <w:rFonts w:ascii="Times New Roman" w:hAnsi="Times New Roman" w:cs="Times New Roman"/>
          <w:strike/>
          <w:rPrChange w:id="303" w:author="Tyler Coleman" w:date="2021-11-03T15:24:00Z">
            <w:rPr>
              <w:rFonts w:ascii="Times New Roman" w:hAnsi="Times New Roman" w:cs="Times New Roman"/>
            </w:rPr>
          </w:rPrChange>
        </w:rPr>
        <w:fldChar w:fldCharType="begin"/>
      </w:r>
      <w:r w:rsidR="005463ED" w:rsidRPr="002E381D">
        <w:rPr>
          <w:rFonts w:ascii="Times New Roman" w:hAnsi="Times New Roman" w:cs="Times New Roman"/>
          <w:strike/>
          <w:rPrChange w:id="304" w:author="Tyler Coleman" w:date="2021-11-03T15:24:00Z">
            <w:rPr>
              <w:rFonts w:ascii="Times New Roman" w:hAnsi="Times New Roman" w:cs="Times New Roman"/>
            </w:rPr>
          </w:rPrChange>
        </w:rPr>
        <w:instrText xml:space="preserve"> ADDIN ZOTERO_ITEM CSL_CITATION {"citationID":"NIzFmlLO","properties":{"formattedCitation":"(Jordano et al., 2007; Naniwadekar et al., 2019)","plainCitation":"(Jordano et al., 2007; Naniwadekar et al., 2019)","noteIndex":0},"citationItems":[{"id":95,"uris":["http://zotero.org/users/local/ud9bfypS/items/ZASY7VDH"],"uri":["http://zotero.org/users/local/ud9bfypS/items/ZASY7VDH"],"itemData":{"id":95,"type":"article-journal","abstract":"Frugivores are highly variable in their contribution to fruit removal in plant populations. However, data are lacking on species-specific variation in two central aspects of seed dispersal, distance of dispersal and probability of dispersal among populations through long-distance transport. We used DNA-based genotyping techniques on Prunus mahaleb seeds dispersed by birds (small- and medium-sized passerines) and carnivorous mammals to infer each seed's source tree, dispersal distance, and the probability of having originated from outside the study population. Small passerines dispersed most seeds short distances (50% dispersed &lt;51 m from source trees) and into covered microhabitats. Mammals and medium-sized birds dispersed seeds long distances (50% of mammals dispersed seeds &gt;495 m, and 50% of medium-sized birds dispersed seeds to &gt;110 m) and mostly into open microhabitats. Thus, dispersal distance and microhabitat of seed deposition were linked through the contrasting behaviors of different frugivores. When the quantitative contribution to fruit removal was accounted for, mammals were responsible for introducing two-thirds of the immigrant seeds into the population, whereas birds accounted for one-third. Our results demonstrate that frugivores differ widely in their effects on seed-mediated gene flow. Despite highly diverse coteries of mutualistic frugivores dispersing seeds, critical long-distance dispersal events might rely on a small subset of large species. Population declines of these key frugivore species may seriously impair seed-mediated gene flow in fragmented landscapes by truncating the long-distance events and collapsing seed arrival to a restricted subset of available microsites.","container-title":"Proceedings of the National Academy of Sciences","DOI":"10.1073/pnas.0606793104","ISSN":"0027-8424, 1091-6490","issue":"9","journalAbbreviation":"PNAS","language":"en","note":"publisher: National Academy of Sciences\nsection: Biological Sciences\nPMID: 17360638","page":"3278-3282","source":"www.pnas.org","title":"Differential contribution of frugivores to complex seed dispersal patterns","volume":"104","author":[{"family":"Jordano","given":"P."},{"family":"García","given":"C."},{"family":"Godoy","given":"J. A."},{"family":"García-Castaño","given":"J. L."}],"issued":{"date-parts":[["2007",2,27]]}}},{"id":92,"uris":["http://zotero.org/users/local/ud9bfypS/items/9QHALI4G"],"uri":["http://zotero.org/users/local/ud9bfypS/items/9QHALI4G"],"itemData":{"id":92,"type":"article-journal","abstract":"While large avian frugivores are known to be key dispersers for large-seeded tree species, their role in community-wide plant-disperser networks is still poorly known. Large avian frugivores are also among the most threatened due to anthropogenic impacts. We evaluated the role of large avian frugivores in a plant-disperser community by (a) determining whether the plant-disperser community was modular, with a distinct community of large frugivores (thereby highlighting their importance), (b) determining relative qualitative and quantitative roles played by large-bodied frugivores vis-à-vis other frugivores and (c) determining impacts of large-bodied frugivore loss on the plant-disperser community. The study was carried out at a tropical forest site in north-east India, which is part of the Eastern Himalaya Biodiversity Hotspot. We collected tree watch data (20:55 hr) from 46 tree species, which represented 85% of tree species that are predominantly bird-dispersed in the area. We found that the plant-disperser community was modular, with a distinct module of large-seeded tree species and large frugivores. Intermediate-sized frugivores such as barbets and bulbuls were the most connected, while large-sized frugivores, such as hornbills and imperial pigeons, were moderately well connected. Qualitative and quantitative roles played by different dispersers varied across the gradient of frugivore body size. Hornbills, the largest avian frugivores, consumed a significantly greater number of fruits and swallowed larger proportions of fruits compared with other avian groups. In comparison with similar-sized frugivores, imperial pigeons fed on larger-sized fruits, highlighting their importance for dispersal of large-seeded plants. Under simulated extinction scenarios, larger extinction cascades were not necessarily caused by larger frugivores; however, extinctions of certain large-bodied frugivores (hornbills, imperial pigeons) caused extinction cascades. Integrating information from networks and seed dispersal effectiveness approaches enabled a better understanding of large frugivore role in a plant-disperser community. While large-bodied frugivores may not be playing a central role in plant-disperser communities, they are crucial as seed dispersal service providers for large-seeded plants. In conjunction with the reported local extinctions of large frugivores like hornbills from the south Asian region, this study’s findings highlight the irreplaceable quantitative and qualitative impacts that tropical plant communities are likely to experience in the future.","container-title":"Journal of Animal Ecology","DOI":"10.1111/1365-2656.13005","ISSN":"1365-2656","issue":"8","language":"en","note":"_eprint: https://onlinelibrary.wiley.com/doi/pdf/10.1111/1365-2656.13005","page":"1250-1262","source":"Wiley Online Library","title":"Large frugivores matter: Insights from network and seed dispersal effectiveness approaches","title-short":"Large frugivores matter","volume":"88","author":[{"family":"Naniwadekar","given":"Rohit"},{"family":"Chaplod","given":"Saniya"},{"family":"Datta","given":"Aparajita"},{"family":"Rathore","given":"Akanksha"},{"family":"Sridhar","given":"Hari"}],"issued":{"date-parts":[["2019"]]}}}],"schema":"https://github.com/citation-style-language/schema/raw/master/csl-citation.json"} </w:instrText>
      </w:r>
      <w:r w:rsidR="00C60605" w:rsidRPr="002E381D">
        <w:rPr>
          <w:rFonts w:ascii="Times New Roman" w:hAnsi="Times New Roman" w:cs="Times New Roman"/>
          <w:strike/>
          <w:rPrChange w:id="305" w:author="Tyler Coleman" w:date="2021-11-03T15:24:00Z">
            <w:rPr>
              <w:rFonts w:ascii="Times New Roman" w:hAnsi="Times New Roman" w:cs="Times New Roman"/>
            </w:rPr>
          </w:rPrChange>
        </w:rPr>
        <w:fldChar w:fldCharType="separate"/>
      </w:r>
      <w:r w:rsidR="005463ED" w:rsidRPr="002E381D">
        <w:rPr>
          <w:rFonts w:ascii="Times New Roman" w:hAnsi="Times New Roman" w:cs="Times New Roman"/>
          <w:strike/>
          <w:noProof/>
          <w:rPrChange w:id="306" w:author="Tyler Coleman" w:date="2021-11-03T15:24:00Z">
            <w:rPr>
              <w:rFonts w:ascii="Times New Roman" w:hAnsi="Times New Roman" w:cs="Times New Roman"/>
              <w:noProof/>
            </w:rPr>
          </w:rPrChange>
        </w:rPr>
        <w:t>(Jordano et al., 2007; Naniwadekar et al., 2019)</w:t>
      </w:r>
      <w:r w:rsidR="00C60605" w:rsidRPr="002E381D">
        <w:rPr>
          <w:rFonts w:ascii="Times New Roman" w:hAnsi="Times New Roman" w:cs="Times New Roman"/>
          <w:strike/>
          <w:rPrChange w:id="307" w:author="Tyler Coleman" w:date="2021-11-03T15:24:00Z">
            <w:rPr>
              <w:rFonts w:ascii="Times New Roman" w:hAnsi="Times New Roman" w:cs="Times New Roman"/>
            </w:rPr>
          </w:rPrChange>
        </w:rPr>
        <w:fldChar w:fldCharType="end"/>
      </w:r>
      <w:ins w:id="308" w:author="James Holdgrafer" w:date="2021-10-13T21:53:00Z">
        <w:r w:rsidRPr="002E381D">
          <w:rPr>
            <w:rFonts w:ascii="Times New Roman" w:hAnsi="Times New Roman" w:cs="Times New Roman"/>
            <w:strike/>
            <w:rPrChange w:id="309" w:author="Tyler Coleman" w:date="2021-11-03T15:24:00Z">
              <w:rPr>
                <w:rFonts w:ascii="Times New Roman" w:hAnsi="Times New Roman" w:cs="Times New Roman"/>
              </w:rPr>
            </w:rPrChange>
          </w:rPr>
          <w:t xml:space="preserve">. Similarly, </w:t>
        </w:r>
      </w:ins>
      <w:ins w:id="310" w:author="James Holdgrafer" w:date="2021-10-13T21:54:00Z">
        <w:r w:rsidRPr="002E381D">
          <w:rPr>
            <w:rFonts w:ascii="Times New Roman" w:hAnsi="Times New Roman" w:cs="Times New Roman"/>
            <w:strike/>
            <w:rPrChange w:id="311" w:author="Tyler Coleman" w:date="2021-11-03T15:24:00Z">
              <w:rPr>
                <w:rFonts w:ascii="Times New Roman" w:hAnsi="Times New Roman" w:cs="Times New Roman"/>
              </w:rPr>
            </w:rPrChange>
          </w:rPr>
          <w:t>specialized frugivores</w:t>
        </w:r>
      </w:ins>
      <w:ins w:id="312" w:author="James Holdgrafer" w:date="2021-10-23T14:05:00Z">
        <w:r w:rsidR="00E11525" w:rsidRPr="002E381D">
          <w:rPr>
            <w:rFonts w:ascii="Times New Roman" w:hAnsi="Times New Roman" w:cs="Times New Roman"/>
            <w:strike/>
            <w:rPrChange w:id="313" w:author="Tyler Coleman" w:date="2021-11-03T15:24:00Z">
              <w:rPr>
                <w:rFonts w:ascii="Times New Roman" w:hAnsi="Times New Roman" w:cs="Times New Roman"/>
              </w:rPr>
            </w:rPrChange>
          </w:rPr>
          <w:t>,</w:t>
        </w:r>
      </w:ins>
      <w:ins w:id="314" w:author="James Holdgrafer" w:date="2021-10-13T21:54:00Z">
        <w:r w:rsidRPr="002E381D">
          <w:rPr>
            <w:rFonts w:ascii="Times New Roman" w:hAnsi="Times New Roman" w:cs="Times New Roman"/>
            <w:strike/>
            <w:rPrChange w:id="315" w:author="Tyler Coleman" w:date="2021-11-03T15:24:00Z">
              <w:rPr>
                <w:rFonts w:ascii="Times New Roman" w:hAnsi="Times New Roman" w:cs="Times New Roman"/>
              </w:rPr>
            </w:rPrChange>
          </w:rPr>
          <w:t xml:space="preserve"> </w:t>
        </w:r>
      </w:ins>
      <w:ins w:id="316" w:author="James Holdgrafer" w:date="2021-10-13T21:55:00Z">
        <w:r w:rsidRPr="002E381D">
          <w:rPr>
            <w:rFonts w:ascii="Times New Roman" w:hAnsi="Times New Roman" w:cs="Times New Roman"/>
            <w:strike/>
            <w:rPrChange w:id="317" w:author="Tyler Coleman" w:date="2021-11-03T15:24:00Z">
              <w:rPr>
                <w:rFonts w:ascii="Times New Roman" w:hAnsi="Times New Roman" w:cs="Times New Roman"/>
              </w:rPr>
            </w:rPrChange>
          </w:rPr>
          <w:t xml:space="preserve">such as </w:t>
        </w:r>
      </w:ins>
      <w:ins w:id="318" w:author="James Holdgrafer" w:date="2021-10-23T11:09:00Z">
        <w:r w:rsidR="007A6A47" w:rsidRPr="002E381D">
          <w:rPr>
            <w:rFonts w:ascii="Times New Roman" w:hAnsi="Times New Roman" w:cs="Times New Roman"/>
            <w:strike/>
            <w:rPrChange w:id="319" w:author="Tyler Coleman" w:date="2021-11-03T15:24:00Z">
              <w:rPr>
                <w:rFonts w:ascii="Times New Roman" w:hAnsi="Times New Roman" w:cs="Times New Roman"/>
              </w:rPr>
            </w:rPrChange>
          </w:rPr>
          <w:t xml:space="preserve">New Zealand’s </w:t>
        </w:r>
      </w:ins>
      <w:ins w:id="320" w:author="James Holdgrafer" w:date="2021-10-23T11:08:00Z">
        <w:r w:rsidR="007A6A47" w:rsidRPr="002E381D">
          <w:rPr>
            <w:rFonts w:ascii="Times New Roman" w:hAnsi="Times New Roman" w:cs="Times New Roman"/>
            <w:strike/>
            <w:rPrChange w:id="321" w:author="Tyler Coleman" w:date="2021-11-03T15:24:00Z">
              <w:rPr>
                <w:rFonts w:ascii="Times New Roman" w:hAnsi="Times New Roman" w:cs="Times New Roman"/>
              </w:rPr>
            </w:rPrChange>
          </w:rPr>
          <w:t xml:space="preserve">Weka, </w:t>
        </w:r>
        <w:proofErr w:type="spellStart"/>
        <w:r w:rsidR="007A6A47" w:rsidRPr="002E381D">
          <w:rPr>
            <w:rFonts w:ascii="Times New Roman" w:eastAsia="Times New Roman" w:hAnsi="Times New Roman" w:cs="Times New Roman"/>
            <w:i/>
            <w:iCs/>
            <w:strike/>
            <w:color w:val="1C1D1E"/>
            <w:shd w:val="clear" w:color="auto" w:fill="FFFFFF"/>
            <w:rPrChange w:id="322" w:author="Tyler Coleman" w:date="2021-11-03T15:24:00Z">
              <w:rPr>
                <w:rFonts w:ascii="Open Sans" w:eastAsia="Times New Roman" w:hAnsi="Open Sans" w:cs="Open Sans"/>
                <w:i/>
                <w:iCs/>
                <w:color w:val="1C1D1E"/>
                <w:shd w:val="clear" w:color="auto" w:fill="FFFFFF"/>
              </w:rPr>
            </w:rPrChange>
          </w:rPr>
          <w:t>Gallirallus</w:t>
        </w:r>
        <w:proofErr w:type="spellEnd"/>
        <w:r w:rsidR="007A6A47" w:rsidRPr="002E381D">
          <w:rPr>
            <w:rFonts w:ascii="Times New Roman" w:eastAsia="Times New Roman" w:hAnsi="Times New Roman" w:cs="Times New Roman"/>
            <w:i/>
            <w:iCs/>
            <w:strike/>
            <w:color w:val="1C1D1E"/>
            <w:shd w:val="clear" w:color="auto" w:fill="FFFFFF"/>
            <w:rPrChange w:id="323" w:author="Tyler Coleman" w:date="2021-11-03T15:24:00Z">
              <w:rPr>
                <w:rFonts w:ascii="Open Sans" w:eastAsia="Times New Roman" w:hAnsi="Open Sans" w:cs="Open Sans"/>
                <w:i/>
                <w:iCs/>
                <w:color w:val="1C1D1E"/>
                <w:shd w:val="clear" w:color="auto" w:fill="FFFFFF"/>
              </w:rPr>
            </w:rPrChange>
          </w:rPr>
          <w:t xml:space="preserve"> australis</w:t>
        </w:r>
        <w:r w:rsidR="007A6A47" w:rsidRPr="002E381D">
          <w:rPr>
            <w:rFonts w:ascii="Times New Roman" w:eastAsia="Times New Roman" w:hAnsi="Times New Roman" w:cs="Times New Roman"/>
            <w:strike/>
            <w:color w:val="1C1D1E"/>
            <w:shd w:val="clear" w:color="auto" w:fill="FFFFFF"/>
            <w:rPrChange w:id="324" w:author="Tyler Coleman" w:date="2021-11-03T15:24:00Z">
              <w:rPr>
                <w:rFonts w:ascii="Times New Roman" w:eastAsia="Times New Roman" w:hAnsi="Times New Roman" w:cs="Times New Roman"/>
                <w:color w:val="1C1D1E"/>
                <w:shd w:val="clear" w:color="auto" w:fill="FFFFFF"/>
              </w:rPr>
            </w:rPrChange>
          </w:rPr>
          <w:t>,</w:t>
        </w:r>
        <w:r w:rsidR="007A6A47" w:rsidRPr="002E381D">
          <w:rPr>
            <w:rFonts w:ascii="Times New Roman" w:eastAsia="Times New Roman" w:hAnsi="Times New Roman" w:cs="Times New Roman"/>
            <w:strike/>
            <w:rPrChange w:id="325" w:author="Tyler Coleman" w:date="2021-11-03T15:24:00Z">
              <w:rPr>
                <w:rFonts w:ascii="Times New Roman" w:eastAsia="Times New Roman" w:hAnsi="Times New Roman" w:cs="Times New Roman"/>
              </w:rPr>
            </w:rPrChange>
          </w:rPr>
          <w:t xml:space="preserve"> </w:t>
        </w:r>
      </w:ins>
      <w:ins w:id="326" w:author="James Holdgrafer" w:date="2021-10-13T21:55:00Z">
        <w:r w:rsidRPr="002E381D">
          <w:rPr>
            <w:rFonts w:ascii="Times New Roman" w:hAnsi="Times New Roman" w:cs="Times New Roman"/>
            <w:strike/>
            <w:rPrChange w:id="327" w:author="Tyler Coleman" w:date="2021-11-03T15:24:00Z">
              <w:rPr>
                <w:rFonts w:ascii="Times New Roman" w:hAnsi="Times New Roman" w:cs="Times New Roman"/>
              </w:rPr>
            </w:rPrChange>
          </w:rPr>
          <w:t>that have been displaced by non-native competitors</w:t>
        </w:r>
      </w:ins>
      <w:ins w:id="328" w:author="James Holdgrafer" w:date="2021-10-13T21:56:00Z">
        <w:r w:rsidRPr="002E381D">
          <w:rPr>
            <w:rFonts w:ascii="Times New Roman" w:hAnsi="Times New Roman" w:cs="Times New Roman"/>
            <w:strike/>
            <w:rPrChange w:id="329" w:author="Tyler Coleman" w:date="2021-11-03T15:24:00Z">
              <w:rPr>
                <w:rFonts w:ascii="Times New Roman" w:hAnsi="Times New Roman" w:cs="Times New Roman"/>
              </w:rPr>
            </w:rPrChange>
          </w:rPr>
          <w:t xml:space="preserve"> or extirpated from their </w:t>
        </w:r>
      </w:ins>
      <w:ins w:id="330" w:author="James Holdgrafer" w:date="2021-10-13T21:58:00Z">
        <w:r w:rsidRPr="002E381D">
          <w:rPr>
            <w:rFonts w:ascii="Times New Roman" w:hAnsi="Times New Roman" w:cs="Times New Roman"/>
            <w:strike/>
            <w:rPrChange w:id="331" w:author="Tyler Coleman" w:date="2021-11-03T15:24:00Z">
              <w:rPr>
                <w:rFonts w:ascii="Times New Roman" w:hAnsi="Times New Roman" w:cs="Times New Roman"/>
              </w:rPr>
            </w:rPrChange>
          </w:rPr>
          <w:t xml:space="preserve">home ranges </w:t>
        </w:r>
      </w:ins>
      <w:ins w:id="332" w:author="James Holdgrafer" w:date="2021-10-21T20:13:00Z">
        <w:r w:rsidR="008B6419" w:rsidRPr="002E381D">
          <w:rPr>
            <w:rFonts w:ascii="Times New Roman" w:hAnsi="Times New Roman" w:cs="Times New Roman"/>
            <w:strike/>
            <w:rPrChange w:id="333" w:author="Tyler Coleman" w:date="2021-11-03T15:24:00Z">
              <w:rPr>
                <w:rFonts w:ascii="Times New Roman" w:hAnsi="Times New Roman" w:cs="Times New Roman"/>
              </w:rPr>
            </w:rPrChange>
          </w:rPr>
          <w:t>raise</w:t>
        </w:r>
      </w:ins>
      <w:ins w:id="334" w:author="James Holdgrafer" w:date="2021-10-13T21:58:00Z">
        <w:r w:rsidRPr="002E381D">
          <w:rPr>
            <w:rFonts w:ascii="Times New Roman" w:hAnsi="Times New Roman" w:cs="Times New Roman"/>
            <w:strike/>
            <w:rPrChange w:id="335" w:author="Tyler Coleman" w:date="2021-11-03T15:24:00Z">
              <w:rPr>
                <w:rFonts w:ascii="Times New Roman" w:hAnsi="Times New Roman" w:cs="Times New Roman"/>
              </w:rPr>
            </w:rPrChange>
          </w:rPr>
          <w:t xml:space="preserve"> concerns </w:t>
        </w:r>
      </w:ins>
      <w:ins w:id="336" w:author="James Holdgrafer" w:date="2021-10-13T21:59:00Z">
        <w:r w:rsidRPr="002E381D">
          <w:rPr>
            <w:rFonts w:ascii="Times New Roman" w:hAnsi="Times New Roman" w:cs="Times New Roman"/>
            <w:strike/>
            <w:rPrChange w:id="337" w:author="Tyler Coleman" w:date="2021-11-03T15:24:00Z">
              <w:rPr>
                <w:rFonts w:ascii="Times New Roman" w:hAnsi="Times New Roman" w:cs="Times New Roman"/>
              </w:rPr>
            </w:rPrChange>
          </w:rPr>
          <w:t>about the loss of specialized dispersal</w:t>
        </w:r>
      </w:ins>
      <w:ins w:id="338" w:author="James Holdgrafer" w:date="2021-10-22T16:04:00Z">
        <w:r w:rsidR="00F203E7" w:rsidRPr="002E381D">
          <w:rPr>
            <w:rFonts w:ascii="Times New Roman" w:hAnsi="Times New Roman" w:cs="Times New Roman"/>
            <w:strike/>
            <w:rPrChange w:id="339" w:author="Tyler Coleman" w:date="2021-11-03T15:24:00Z">
              <w:rPr>
                <w:rFonts w:ascii="Times New Roman" w:hAnsi="Times New Roman" w:cs="Times New Roman"/>
              </w:rPr>
            </w:rPrChange>
          </w:rPr>
          <w:t xml:space="preserve"> </w:t>
        </w:r>
      </w:ins>
      <w:r w:rsidR="00F203E7" w:rsidRPr="002E381D">
        <w:rPr>
          <w:rFonts w:ascii="Times New Roman" w:hAnsi="Times New Roman" w:cs="Times New Roman"/>
          <w:strike/>
          <w:rPrChange w:id="340" w:author="Tyler Coleman" w:date="2021-11-03T15:24:00Z">
            <w:rPr>
              <w:rFonts w:ascii="Times New Roman" w:hAnsi="Times New Roman" w:cs="Times New Roman"/>
            </w:rPr>
          </w:rPrChange>
        </w:rPr>
        <w:fldChar w:fldCharType="begin"/>
      </w:r>
      <w:r w:rsidR="007A6A47" w:rsidRPr="002E381D">
        <w:rPr>
          <w:rFonts w:ascii="Times New Roman" w:hAnsi="Times New Roman" w:cs="Times New Roman"/>
          <w:strike/>
          <w:rPrChange w:id="341" w:author="Tyler Coleman" w:date="2021-11-03T15:24:00Z">
            <w:rPr>
              <w:rFonts w:ascii="Times New Roman" w:hAnsi="Times New Roman" w:cs="Times New Roman"/>
            </w:rPr>
          </w:rPrChange>
        </w:rPr>
        <w:instrText xml:space="preserve"> ADDIN ZOTERO_ITEM CSL_CITATION {"citationID":"JXjwsovC","properties":{"formattedCitation":"(Carpenter et al., 2018; Case &amp; Tarwater, 2020; Caves et al., 2013)","plainCitation":"(Carpenter et al., 2018; Case &amp; Tarwater, 2020; Caves et al., 2013)","noteIndex":0},"citationItems":[{"id":6,"uris":["http://zotero.org/users/local/ud9bfypS/items/T4YSYK59"],"uri":["http://zotero.org/users/local/ud9bfypS/items/T4YSYK59"],"itemData":{"id":6,"type":"article-journal","abstract":"Understanding the mutualistic services provided by species is critical when considering both the consequences of their loss or the benefits of their reintroduction. Like many other Pacific islands, New Zealand seed dispersal networks have been changed by both significant losses of large frugivorous birds and the introduction of invasive mammals. These changes are particularly concerning when important dispersers remain unidentified. We tested the impact of frugivore declines and invasive seed predators on seed dispersal for an endemic tree, hinau Elaeocarpus dentatus, by comparing seed dispersal and predation rates on the mainland of New Zealand with offshore sanctuary islands with higher bird and lower mammal numbers. We used cameras and seed traps to measure predation and dispersal from the ground and canopy, respectively. We found that canopy fruit handling rates (an index of dispersal quantity) were poor even on island sanctuaries (only 14% of seeds captured below parent trees on islands had passed through a bird), which suggests that hinau may be adapted for ground-based dispersal by flightless birds. Ground-based dispersal of hinau was low on the New Zealand mainland compared to sanctuary islands (4% of seeds dispersed on the mainland vs. 76% dispersed on islands), due to low frugivore numbers. A flightless endemic rail (Gallirallus australis) conducted the majority of ground-based fruit removal on islands. Despite being threatened, this rail is controversial in restoration projects because of its predatory impacts on native fauna. Our study demonstrates the importance of testing which species perform important mutualistic services, rather than simply relying on logical assumptions.","container-title":"Ecology and Evolution","DOI":"10.1002/ece3.4157","ISSN":"2045-7758","issue":"12","language":"en","note":"_eprint: https://onlinelibrary.wiley.com/doi/pdf/10.1002/ece3.4157","page":"5992-6004","source":"Wiley Online Library","title":"Introduction of mammalian seed predators and the loss of an endemic flightless bird impair seed dispersal of the New Zealand tree Elaeocarpus dentatus","volume":"8","author":[{"family":"Carpenter","given":"Joanna K."},{"family":"Kelly","given":"Dave"},{"family":"Moltchanova","given":"Elena"},{"family":"O'Donnell","given":"Colin F. J."}],"issued":{"date-parts":[["2018"]]}}},{"id":80,"uris":["http://zotero.org/users/local/ud9bfypS/items/PSUIVG5L"],"uri":["http://zotero.org/users/local/ud9bfypS/items/PSUIVG5L"],"itemData":{"id":80,"type":"article-journal","abstract":"The extinction and introduction of species can alter ecological processes owing to the loss or gain of species roles. In vertebrate-dependent seed dispersal, mutualisms between frugivores and fruiting plants depend, in part, on matching of functional traits. High species turnover of frugivores has occurred on the Hawaiian Islands, owing to both the loss of native frugivores and the introduction of a new suite of frugivores. How this turnover has altered the functional traits of frugivores and the potential impacts on seed dispersal remain unclear. We investigated how avian frugivore traits differed between historic and modern assemblages of the Hawaiian Islands. We also tested how traits shifted within foraging guilds (ground vs. arboreal) to distinguish potential impacts on plants within low versus high forest strata. Compared to historic frugivores, the modern assemblage is smaller in gape width and body mass in both ground and arboreal guilds. Wing shape did not significantly change between assemblages. From the results, we postulate that changes in the frugivore community have likely altered seed dispersal processes by reducing (a) the size of seeds consumed, (b) frugivory rates per animal and (c) seed dispersal distances. Owing to seed size placing strong constraints on consumption, we reviewed recent studies on frugivory by modern birds in the Hawaiian Islands and compared the size of seeds consumed versus seeds available. We found that larger-seeded plants (&gt;8.1 mm seed width) were not consumed by modern birds and were more likely to be of conservation risk compared to smaller-seeded plants. Consequently, dispersal limitation may threaten Hawaiian plant communities, with larger-seeded plants at greatest risk of extinction. Broadly, we show that extensive turnover within assemblages may lead to significant changes in functional traits, with potential knock-on effects for mutualistic interactions and communities. A free Plain Language Summary can be found within the Supporting Information of this article.","container-title":"Functional Ecology","DOI":"10.1111/1365-2435.13670","ISSN":"1365-2435","issue":"12","language":"en","note":"_eprint: https://onlinelibrary.wiley.com/doi/pdf/10.1111/1365-2435.13670","page":"2467-2476","source":"Wiley Online Library","title":"Functional traits of avian frugivores have shifted following species extinction and introduction in the Hawaiian Islands","volume":"34","author":[{"family":"Case","given":"Samuel B."},{"family":"Tarwater","given":"Corey E."}],"issued":{"date-parts":[["2020"]]}}},{"id":89,"uris":["http://zotero.org/users/local/ud9bfypS/items/J8DPDGVP"],"uri":["http://zotero.org/users/local/ud9bfypS/items/J8DPDGVP"],"itemData":{"id":89,"type":"article-journal","abstract":"In healthy forests, vertebrate frugivores move seeds from intact to degraded forests, aiding in the passive regeneration of degraded forests. Yet vertebrate frugivores are declining around the world, and little is known about the impact of this loss on regeneration of degraded areas. Here, we use a unique natural experiment to assess how complete vertebrate frugivore loss affects native seed rain in degraded forest. All native vertebrate frugivores (which were primarily avian frugivores) have been functionally extirpated from the island of Guam by the invasive brown tree snake (Boiga irregularis), whereas the nearby island of Saipan has a relatively intact vertebrate frugivore community. We captured seed rain along transects extending from intact into degraded forest and compared the species richness, density and condition of the seed rain from native bird-dispersed tree species between the two islands. Considering seeds from native bird-dispersed species, approximately 1.66 seeds landed per 26 days in each square meter of degraded forest on Saipan, whereas zero seeds landed per 26 days per square meter in degraded forest on Guam. Additionally, on Saipan, 69% of native bird-dispersed seeds in intact forest and 77% of seeds in degraded forest lacked fleshy fruit pulp, suggesting ingestion by birds, compared to 0% of all seeds on Guam. Our results show an absence of seed rain in degraded forests on Guam, correlated with the absence of birds, whereas on Saipan, frugivorous birds regularly disperse seeds into degraded forests, providing a mechanism for re-colonization by native plants. These results suggest that loss of frugivores will slow regeneration of degraded forests on Guam.","container-title":"PLOS ONE","DOI":"10.1371/journal.pone.0065618","ISSN":"1932-6203","issue":"5","journalAbbreviation":"PLOS ONE","language":"en","note":"publisher: Public Library of Science","page":"e65618","source":"PLoS Journals","title":"Natural Experiment Demonstrates That Bird Loss Leads to Cessation of Dispersal of Native Seeds from Intact to Degraded Forests","volume":"8","author":[{"family":"Caves","given":"Eleanor M."},{"family":"Jennings","given":"Summer B."},{"family":"HilleRisLambers","given":"Janneke"},{"family":"Tewksbury","given":"Joshua J."},{"family":"Rogers","given":"Haldre S."}],"issued":{"date-parts":[["2013",5,31]]}}}],"schema":"https://github.com/citation-style-language/schema/raw/master/csl-citation.json"} </w:instrText>
      </w:r>
      <w:r w:rsidR="00F203E7" w:rsidRPr="002E381D">
        <w:rPr>
          <w:rFonts w:ascii="Times New Roman" w:hAnsi="Times New Roman" w:cs="Times New Roman"/>
          <w:strike/>
          <w:rPrChange w:id="342" w:author="Tyler Coleman" w:date="2021-11-03T15:24:00Z">
            <w:rPr>
              <w:rFonts w:ascii="Times New Roman" w:hAnsi="Times New Roman" w:cs="Times New Roman"/>
            </w:rPr>
          </w:rPrChange>
        </w:rPr>
        <w:fldChar w:fldCharType="separate"/>
      </w:r>
      <w:r w:rsidR="007A6A47" w:rsidRPr="002E381D">
        <w:rPr>
          <w:rFonts w:ascii="Times New Roman" w:hAnsi="Times New Roman" w:cs="Times New Roman"/>
          <w:strike/>
          <w:noProof/>
          <w:rPrChange w:id="343" w:author="Tyler Coleman" w:date="2021-11-03T15:24:00Z">
            <w:rPr>
              <w:rFonts w:ascii="Times New Roman" w:hAnsi="Times New Roman" w:cs="Times New Roman"/>
              <w:noProof/>
            </w:rPr>
          </w:rPrChange>
        </w:rPr>
        <w:t>(Carpenter et al., 2018; Case &amp; Tarwater, 2020; Caves et al., 2013)</w:t>
      </w:r>
      <w:r w:rsidR="00F203E7" w:rsidRPr="002E381D">
        <w:rPr>
          <w:rFonts w:ascii="Times New Roman" w:hAnsi="Times New Roman" w:cs="Times New Roman"/>
          <w:strike/>
          <w:rPrChange w:id="344" w:author="Tyler Coleman" w:date="2021-11-03T15:24:00Z">
            <w:rPr>
              <w:rFonts w:ascii="Times New Roman" w:hAnsi="Times New Roman" w:cs="Times New Roman"/>
            </w:rPr>
          </w:rPrChange>
        </w:rPr>
        <w:fldChar w:fldCharType="end"/>
      </w:r>
      <w:ins w:id="345" w:author="James Holdgrafer" w:date="2021-10-13T21:59:00Z">
        <w:r w:rsidRPr="002E381D">
          <w:rPr>
            <w:rFonts w:ascii="Times New Roman" w:hAnsi="Times New Roman" w:cs="Times New Roman"/>
            <w:strike/>
            <w:rPrChange w:id="346" w:author="Tyler Coleman" w:date="2021-11-03T15:24:00Z">
              <w:rPr>
                <w:rFonts w:ascii="Times New Roman" w:hAnsi="Times New Roman" w:cs="Times New Roman"/>
              </w:rPr>
            </w:rPrChange>
          </w:rPr>
          <w:t xml:space="preserve">. </w:t>
        </w:r>
      </w:ins>
    </w:p>
    <w:p w14:paraId="6E1730D5" w14:textId="0AB94A0D" w:rsidR="0075193A" w:rsidRDefault="0075193A" w:rsidP="0075193A">
      <w:pPr>
        <w:autoSpaceDE w:val="0"/>
        <w:autoSpaceDN w:val="0"/>
        <w:adjustRightInd w:val="0"/>
        <w:ind w:firstLine="720"/>
        <w:rPr>
          <w:ins w:id="347" w:author="James Holdgrafer" w:date="2021-10-13T22:00:00Z"/>
          <w:rFonts w:ascii="Times New Roman" w:hAnsi="Times New Roman" w:cs="Times New Roman"/>
        </w:rPr>
      </w:pPr>
    </w:p>
    <w:p w14:paraId="1A3EC3D0" w14:textId="64EECDBD" w:rsidR="00EE09FE" w:rsidRPr="002E381D" w:rsidRDefault="0075193A" w:rsidP="0075193A">
      <w:pPr>
        <w:autoSpaceDE w:val="0"/>
        <w:autoSpaceDN w:val="0"/>
        <w:adjustRightInd w:val="0"/>
        <w:ind w:firstLine="720"/>
        <w:rPr>
          <w:ins w:id="348" w:author="James Holdgrafer" w:date="2021-10-23T13:48:00Z"/>
          <w:rFonts w:ascii="Times New Roman" w:hAnsi="Times New Roman" w:cs="Times New Roman"/>
          <w:strike/>
          <w:rPrChange w:id="349" w:author="Tyler Coleman" w:date="2021-11-03T15:24:00Z">
            <w:rPr>
              <w:ins w:id="350" w:author="James Holdgrafer" w:date="2021-10-23T13:48:00Z"/>
              <w:rFonts w:ascii="Times New Roman" w:hAnsi="Times New Roman" w:cs="Times New Roman"/>
            </w:rPr>
          </w:rPrChange>
        </w:rPr>
      </w:pPr>
      <w:ins w:id="351" w:author="James Holdgrafer" w:date="2021-10-13T22:00:00Z">
        <w:r w:rsidRPr="002E381D">
          <w:rPr>
            <w:rFonts w:ascii="Times New Roman" w:hAnsi="Times New Roman" w:cs="Times New Roman"/>
            <w:strike/>
            <w:rPrChange w:id="352" w:author="Tyler Coleman" w:date="2021-11-03T15:24:00Z">
              <w:rPr>
                <w:rFonts w:ascii="Times New Roman" w:hAnsi="Times New Roman" w:cs="Times New Roman"/>
              </w:rPr>
            </w:rPrChange>
          </w:rPr>
          <w:t>However, many of these stu</w:t>
        </w:r>
      </w:ins>
      <w:ins w:id="353" w:author="James Holdgrafer" w:date="2021-10-13T22:01:00Z">
        <w:r w:rsidRPr="002E381D">
          <w:rPr>
            <w:rFonts w:ascii="Times New Roman" w:hAnsi="Times New Roman" w:cs="Times New Roman"/>
            <w:strike/>
            <w:rPrChange w:id="354" w:author="Tyler Coleman" w:date="2021-11-03T15:24:00Z">
              <w:rPr>
                <w:rFonts w:ascii="Times New Roman" w:hAnsi="Times New Roman" w:cs="Times New Roman"/>
              </w:rPr>
            </w:rPrChange>
          </w:rPr>
          <w:t xml:space="preserve">dies </w:t>
        </w:r>
      </w:ins>
      <w:ins w:id="355" w:author="James Holdgrafer" w:date="2021-10-13T22:02:00Z">
        <w:r w:rsidRPr="002E381D">
          <w:rPr>
            <w:rFonts w:ascii="Times New Roman" w:hAnsi="Times New Roman" w:cs="Times New Roman"/>
            <w:strike/>
            <w:rPrChange w:id="356" w:author="Tyler Coleman" w:date="2021-11-03T15:24:00Z">
              <w:rPr>
                <w:rFonts w:ascii="Times New Roman" w:hAnsi="Times New Roman" w:cs="Times New Roman"/>
              </w:rPr>
            </w:rPrChange>
          </w:rPr>
          <w:t>examine specialized mutualisms i</w:t>
        </w:r>
      </w:ins>
      <w:ins w:id="357" w:author="James Holdgrafer" w:date="2021-10-13T22:07:00Z">
        <w:r w:rsidRPr="002E381D">
          <w:rPr>
            <w:rFonts w:ascii="Times New Roman" w:hAnsi="Times New Roman" w:cs="Times New Roman"/>
            <w:strike/>
            <w:rPrChange w:id="358" w:author="Tyler Coleman" w:date="2021-11-03T15:24:00Z">
              <w:rPr>
                <w:rFonts w:ascii="Times New Roman" w:hAnsi="Times New Roman" w:cs="Times New Roman"/>
              </w:rPr>
            </w:rPrChange>
          </w:rPr>
          <w:t>n</w:t>
        </w:r>
      </w:ins>
      <w:ins w:id="359" w:author="James Holdgrafer" w:date="2021-10-13T22:02:00Z">
        <w:r w:rsidRPr="002E381D">
          <w:rPr>
            <w:rFonts w:ascii="Times New Roman" w:hAnsi="Times New Roman" w:cs="Times New Roman"/>
            <w:strike/>
            <w:rPrChange w:id="360" w:author="Tyler Coleman" w:date="2021-11-03T15:24:00Z">
              <w:rPr>
                <w:rFonts w:ascii="Times New Roman" w:hAnsi="Times New Roman" w:cs="Times New Roman"/>
              </w:rPr>
            </w:rPrChange>
          </w:rPr>
          <w:t xml:space="preserve"> specific systems that perhaps </w:t>
        </w:r>
      </w:ins>
      <w:ins w:id="361" w:author="James Holdgrafer" w:date="2021-10-13T22:03:00Z">
        <w:r w:rsidRPr="002E381D">
          <w:rPr>
            <w:rFonts w:ascii="Times New Roman" w:hAnsi="Times New Roman" w:cs="Times New Roman"/>
            <w:strike/>
            <w:rPrChange w:id="362" w:author="Tyler Coleman" w:date="2021-11-03T15:24:00Z">
              <w:rPr>
                <w:rFonts w:ascii="Times New Roman" w:hAnsi="Times New Roman" w:cs="Times New Roman"/>
              </w:rPr>
            </w:rPrChange>
          </w:rPr>
          <w:t>should not be</w:t>
        </w:r>
      </w:ins>
      <w:ins w:id="363" w:author="James Holdgrafer" w:date="2021-10-13T22:06:00Z">
        <w:r w:rsidRPr="002E381D">
          <w:rPr>
            <w:rFonts w:ascii="Times New Roman" w:hAnsi="Times New Roman" w:cs="Times New Roman"/>
            <w:strike/>
            <w:rPrChange w:id="364" w:author="Tyler Coleman" w:date="2021-11-03T15:24:00Z">
              <w:rPr>
                <w:rFonts w:ascii="Times New Roman" w:hAnsi="Times New Roman" w:cs="Times New Roman"/>
              </w:rPr>
            </w:rPrChange>
          </w:rPr>
          <w:t xml:space="preserve"> used to make inferences about the plethora of diffuse mutualisms in ecosystems</w:t>
        </w:r>
      </w:ins>
      <w:ins w:id="365" w:author="James Holdgrafer" w:date="2021-10-24T14:04:00Z">
        <w:r w:rsidR="00221856" w:rsidRPr="002E381D">
          <w:rPr>
            <w:rFonts w:ascii="Times New Roman" w:hAnsi="Times New Roman" w:cs="Times New Roman"/>
            <w:strike/>
            <w:rPrChange w:id="366" w:author="Tyler Coleman" w:date="2021-11-03T15:24:00Z">
              <w:rPr>
                <w:rFonts w:ascii="Times New Roman" w:hAnsi="Times New Roman" w:cs="Times New Roman"/>
              </w:rPr>
            </w:rPrChange>
          </w:rPr>
          <w:t xml:space="preserve"> </w:t>
        </w:r>
      </w:ins>
      <w:r w:rsidR="00221856" w:rsidRPr="002E381D">
        <w:rPr>
          <w:rFonts w:ascii="Times New Roman" w:hAnsi="Times New Roman" w:cs="Times New Roman"/>
          <w:strike/>
          <w:rPrChange w:id="367" w:author="Tyler Coleman" w:date="2021-11-03T15:24:00Z">
            <w:rPr>
              <w:rFonts w:ascii="Times New Roman" w:hAnsi="Times New Roman" w:cs="Times New Roman"/>
            </w:rPr>
          </w:rPrChange>
        </w:rPr>
        <w:fldChar w:fldCharType="begin"/>
      </w:r>
      <w:r w:rsidR="00D90D73" w:rsidRPr="002E381D">
        <w:rPr>
          <w:rFonts w:ascii="Times New Roman" w:hAnsi="Times New Roman" w:cs="Times New Roman"/>
          <w:strike/>
          <w:rPrChange w:id="368" w:author="Tyler Coleman" w:date="2021-11-03T15:24:00Z">
            <w:rPr>
              <w:rFonts w:ascii="Times New Roman" w:hAnsi="Times New Roman" w:cs="Times New Roman"/>
            </w:rPr>
          </w:rPrChange>
        </w:rPr>
        <w:instrText xml:space="preserve"> ADDIN ZOTERO_ITEM CSL_CITATION {"citationID":"EgHJ5zeg","properties":{"formattedCitation":"(Estrada &amp; Fleming, 1986; Herrera, 1985)","plainCitation":"(Estrada &amp; Fleming, 1986; Herrera, 1985)","noteIndex":0},"citationItems":[{"id":132,"uris":["http://zotero.org/users/local/ud9bfypS/items/EY5MJCDT"],"uri":["http://zotero.org/users/local/ud9bfypS/items/EY5MJCDT"],"itemData":{"id":132,"type":"book","abstract":"A wide variety of plants, ranging in size from forest floor herbs to giant canopy trees, rely on animals to disperse their seeds. Typical values of the proportion of tropical vascular plants that produce fleshy fruits and have animal-dispersed seeds range from 50-90%, depending on habitat. In this section, the authors discuss this mutualism from the plant's perspective. Herrera begins by challenging the notion that plant traits traditionally interpreted as being the product of fruit-frugivore coevolution really are the outcome of a response-counter-response kind of evolutionary process. He uses examples of congeneric plants living in very different biotic and abiotic environments and whose fossilizable characteristics have not changed over long periods of time to argue that there exists little or no basis for assuming that gradualistic change and environmental tracking characterizes the interactions between plants and their vertebrate seed dispersers. A common theme that runs through the papers by Herrera, Denslow et at. , and Stiles and White is the importance of the 'fruiting environment' (i. e. the spatial relationships of conspecific and non-conspecific fruiting plants) on rates of fruit removal and patterns of seed rain. Herrera and Denslow et at. point out that this environment is largely outside the control of individual plant species and, as a result, closely coevolved interactions between vertebrates and plants are unlikely to evolve.","collection-title":"Tasks for Vegetation Science","ISBN":"978-90-6193-543-8","language":"en","note":"DOI: 10.1007/978-94-009-4812-9","publisher":"Springer Netherlands","source":"www.springer.com","title":"Frugivores and seed dispersal","URL":"https://www.springer.com/gp/book/9789061935438","editor":[{"family":"Estrada","given":"Alejandro"},{"family":"Fleming","given":"T. H."}],"accessed":{"date-parts":[["2021",10,24]]},"issued":{"date-parts":[["1986"]]}}},{"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221856" w:rsidRPr="002E381D">
        <w:rPr>
          <w:rFonts w:ascii="Times New Roman" w:hAnsi="Times New Roman" w:cs="Times New Roman"/>
          <w:strike/>
          <w:rPrChange w:id="369" w:author="Tyler Coleman" w:date="2021-11-03T15:24:00Z">
            <w:rPr>
              <w:rFonts w:ascii="Times New Roman" w:hAnsi="Times New Roman" w:cs="Times New Roman"/>
            </w:rPr>
          </w:rPrChange>
        </w:rPr>
        <w:fldChar w:fldCharType="separate"/>
      </w:r>
      <w:r w:rsidR="00D90D73" w:rsidRPr="002E381D">
        <w:rPr>
          <w:rFonts w:ascii="Times New Roman" w:hAnsi="Times New Roman" w:cs="Times New Roman"/>
          <w:strike/>
          <w:noProof/>
          <w:rPrChange w:id="370" w:author="Tyler Coleman" w:date="2021-11-03T15:24:00Z">
            <w:rPr>
              <w:rFonts w:ascii="Times New Roman" w:hAnsi="Times New Roman" w:cs="Times New Roman"/>
              <w:noProof/>
            </w:rPr>
          </w:rPrChange>
        </w:rPr>
        <w:t>(Estrada &amp; Fleming, 1986; Herrera, 1985)</w:t>
      </w:r>
      <w:r w:rsidR="00221856" w:rsidRPr="002E381D">
        <w:rPr>
          <w:rFonts w:ascii="Times New Roman" w:hAnsi="Times New Roman" w:cs="Times New Roman"/>
          <w:strike/>
          <w:rPrChange w:id="371" w:author="Tyler Coleman" w:date="2021-11-03T15:24:00Z">
            <w:rPr>
              <w:rFonts w:ascii="Times New Roman" w:hAnsi="Times New Roman" w:cs="Times New Roman"/>
            </w:rPr>
          </w:rPrChange>
        </w:rPr>
        <w:fldChar w:fldCharType="end"/>
      </w:r>
      <w:ins w:id="372" w:author="James Holdgrafer" w:date="2021-10-13T22:07:00Z">
        <w:r w:rsidRPr="002E381D">
          <w:rPr>
            <w:rFonts w:ascii="Times New Roman" w:hAnsi="Times New Roman" w:cs="Times New Roman"/>
            <w:strike/>
            <w:rPrChange w:id="373" w:author="Tyler Coleman" w:date="2021-11-03T15:24:00Z">
              <w:rPr>
                <w:rFonts w:ascii="Times New Roman" w:hAnsi="Times New Roman" w:cs="Times New Roman"/>
              </w:rPr>
            </w:rPrChange>
          </w:rPr>
          <w:t>.</w:t>
        </w:r>
      </w:ins>
      <w:ins w:id="374" w:author="James Holdgrafer" w:date="2021-10-13T22:08:00Z">
        <w:r w:rsidR="00673470" w:rsidRPr="002E381D">
          <w:rPr>
            <w:rFonts w:ascii="Times New Roman" w:hAnsi="Times New Roman" w:cs="Times New Roman"/>
            <w:strike/>
            <w:rPrChange w:id="375" w:author="Tyler Coleman" w:date="2021-11-03T15:24:00Z">
              <w:rPr>
                <w:rFonts w:ascii="Times New Roman" w:hAnsi="Times New Roman" w:cs="Times New Roman"/>
              </w:rPr>
            </w:rPrChange>
          </w:rPr>
          <w:t xml:space="preserve"> </w:t>
        </w:r>
      </w:ins>
      <w:ins w:id="376" w:author="James Holdgrafer" w:date="2021-10-14T21:04:00Z">
        <w:r w:rsidR="00673470" w:rsidRPr="002E381D">
          <w:rPr>
            <w:rFonts w:ascii="Times New Roman" w:hAnsi="Times New Roman" w:cs="Times New Roman"/>
            <w:strike/>
            <w:highlight w:val="yellow"/>
            <w:rPrChange w:id="377" w:author="Tyler Coleman" w:date="2021-11-03T15:24:00Z">
              <w:rPr>
                <w:rFonts w:ascii="Times New Roman" w:hAnsi="Times New Roman" w:cs="Times New Roman"/>
              </w:rPr>
            </w:rPrChange>
          </w:rPr>
          <w:t xml:space="preserve">More specialized </w:t>
        </w:r>
      </w:ins>
      <w:ins w:id="378" w:author="James Holdgrafer" w:date="2021-10-14T21:06:00Z">
        <w:r w:rsidR="00673470" w:rsidRPr="002E381D">
          <w:rPr>
            <w:rFonts w:ascii="Times New Roman" w:hAnsi="Times New Roman" w:cs="Times New Roman"/>
            <w:strike/>
            <w:highlight w:val="yellow"/>
            <w:rPrChange w:id="379" w:author="Tyler Coleman" w:date="2021-11-03T15:24:00Z">
              <w:rPr>
                <w:rFonts w:ascii="Times New Roman" w:hAnsi="Times New Roman" w:cs="Times New Roman"/>
              </w:rPr>
            </w:rPrChange>
          </w:rPr>
          <w:t xml:space="preserve">dispersal relationships </w:t>
        </w:r>
      </w:ins>
      <w:ins w:id="380" w:author="James Holdgrafer" w:date="2021-10-14T21:08:00Z">
        <w:r w:rsidR="00673470" w:rsidRPr="002E381D">
          <w:rPr>
            <w:rFonts w:ascii="Times New Roman" w:hAnsi="Times New Roman" w:cs="Times New Roman"/>
            <w:strike/>
            <w:highlight w:val="yellow"/>
            <w:rPrChange w:id="381" w:author="Tyler Coleman" w:date="2021-11-03T15:24:00Z">
              <w:rPr>
                <w:rFonts w:ascii="Times New Roman" w:hAnsi="Times New Roman" w:cs="Times New Roman"/>
              </w:rPr>
            </w:rPrChange>
          </w:rPr>
          <w:t xml:space="preserve">should be sensitive to declining </w:t>
        </w:r>
      </w:ins>
      <w:ins w:id="382" w:author="James Holdgrafer" w:date="2021-10-14T21:09:00Z">
        <w:r w:rsidR="00673470" w:rsidRPr="002E381D">
          <w:rPr>
            <w:rFonts w:ascii="Times New Roman" w:hAnsi="Times New Roman" w:cs="Times New Roman"/>
            <w:strike/>
            <w:highlight w:val="yellow"/>
            <w:rPrChange w:id="383" w:author="Tyler Coleman" w:date="2021-11-03T15:24:00Z">
              <w:rPr>
                <w:rFonts w:ascii="Times New Roman" w:hAnsi="Times New Roman" w:cs="Times New Roman"/>
              </w:rPr>
            </w:rPrChange>
          </w:rPr>
          <w:t>frugivore</w:t>
        </w:r>
      </w:ins>
      <w:ins w:id="384" w:author="James Holdgrafer" w:date="2021-10-14T21:08:00Z">
        <w:r w:rsidR="00673470" w:rsidRPr="002E381D">
          <w:rPr>
            <w:rFonts w:ascii="Times New Roman" w:hAnsi="Times New Roman" w:cs="Times New Roman"/>
            <w:strike/>
            <w:highlight w:val="yellow"/>
            <w:rPrChange w:id="385" w:author="Tyler Coleman" w:date="2021-11-03T15:24:00Z">
              <w:rPr>
                <w:rFonts w:ascii="Times New Roman" w:hAnsi="Times New Roman" w:cs="Times New Roman"/>
              </w:rPr>
            </w:rPrChange>
          </w:rPr>
          <w:t xml:space="preserve"> diversity, but </w:t>
        </w:r>
      </w:ins>
      <w:ins w:id="386" w:author="James Holdgrafer" w:date="2021-10-14T21:22:00Z">
        <w:r w:rsidR="00673470" w:rsidRPr="002E381D">
          <w:rPr>
            <w:rFonts w:ascii="Times New Roman" w:hAnsi="Times New Roman" w:cs="Times New Roman"/>
            <w:strike/>
            <w:highlight w:val="yellow"/>
            <w:rPrChange w:id="387" w:author="Tyler Coleman" w:date="2021-11-03T15:24:00Z">
              <w:rPr>
                <w:rFonts w:ascii="Times New Roman" w:hAnsi="Times New Roman" w:cs="Times New Roman"/>
              </w:rPr>
            </w:rPrChange>
          </w:rPr>
          <w:t>it is less clear how the dimini</w:t>
        </w:r>
      </w:ins>
      <w:ins w:id="388" w:author="James Holdgrafer" w:date="2021-10-14T21:23:00Z">
        <w:r w:rsidR="00673470" w:rsidRPr="002E381D">
          <w:rPr>
            <w:rFonts w:ascii="Times New Roman" w:hAnsi="Times New Roman" w:cs="Times New Roman"/>
            <w:strike/>
            <w:highlight w:val="yellow"/>
            <w:rPrChange w:id="389" w:author="Tyler Coleman" w:date="2021-11-03T15:24:00Z">
              <w:rPr>
                <w:rFonts w:ascii="Times New Roman" w:hAnsi="Times New Roman" w:cs="Times New Roman"/>
              </w:rPr>
            </w:rPrChange>
          </w:rPr>
          <w:t xml:space="preserve">shment of seed vector diversity might influence </w:t>
        </w:r>
      </w:ins>
      <w:ins w:id="390" w:author="James Holdgrafer" w:date="2021-10-14T21:24:00Z">
        <w:r w:rsidR="00673470" w:rsidRPr="002E381D">
          <w:rPr>
            <w:rFonts w:ascii="Times New Roman" w:hAnsi="Times New Roman" w:cs="Times New Roman"/>
            <w:strike/>
            <w:highlight w:val="yellow"/>
            <w:rPrChange w:id="391" w:author="Tyler Coleman" w:date="2021-11-03T15:24:00Z">
              <w:rPr>
                <w:rFonts w:ascii="Times New Roman" w:hAnsi="Times New Roman" w:cs="Times New Roman"/>
              </w:rPr>
            </w:rPrChange>
          </w:rPr>
          <w:t>dispersal in diffuse mutualisms</w:t>
        </w:r>
      </w:ins>
      <w:ins w:id="392" w:author="James Holdgrafer" w:date="2021-10-23T11:25:00Z">
        <w:r w:rsidR="00DA31EE" w:rsidRPr="002E381D">
          <w:rPr>
            <w:rFonts w:ascii="Times New Roman" w:hAnsi="Times New Roman" w:cs="Times New Roman"/>
            <w:strike/>
            <w:highlight w:val="yellow"/>
            <w:rPrChange w:id="393" w:author="Tyler Coleman" w:date="2021-11-03T15:24:00Z">
              <w:rPr>
                <w:rFonts w:ascii="Times New Roman" w:hAnsi="Times New Roman" w:cs="Times New Roman"/>
              </w:rPr>
            </w:rPrChange>
          </w:rPr>
          <w:t xml:space="preserve"> </w:t>
        </w:r>
      </w:ins>
      <w:r w:rsidR="00DA31EE" w:rsidRPr="002E381D">
        <w:rPr>
          <w:rFonts w:ascii="Times New Roman" w:hAnsi="Times New Roman" w:cs="Times New Roman"/>
          <w:strike/>
          <w:highlight w:val="yellow"/>
          <w:rPrChange w:id="394" w:author="Tyler Coleman" w:date="2021-11-03T15:24:00Z">
            <w:rPr>
              <w:rFonts w:ascii="Times New Roman" w:hAnsi="Times New Roman" w:cs="Times New Roman"/>
            </w:rPr>
          </w:rPrChange>
        </w:rPr>
        <w:fldChar w:fldCharType="begin"/>
      </w:r>
      <w:r w:rsidR="00221856" w:rsidRPr="002E381D">
        <w:rPr>
          <w:rFonts w:ascii="Times New Roman" w:hAnsi="Times New Roman" w:cs="Times New Roman"/>
          <w:strike/>
          <w:highlight w:val="yellow"/>
          <w:rPrChange w:id="395" w:author="Tyler Coleman" w:date="2021-11-03T15:24:00Z">
            <w:rPr>
              <w:rFonts w:ascii="Times New Roman" w:hAnsi="Times New Roman" w:cs="Times New Roman"/>
            </w:rPr>
          </w:rPrChange>
        </w:rPr>
        <w:instrText xml:space="preserve"> ADDIN ZOTERO_ITEM CSL_CITATION {"citationID":"uh4GVHcv","properties":{"formattedCitation":"(Davies et al., 2000, 2004; Herrera, 1985)","plainCitation":"(Davies et al., 2000, 2004; Herrera, 1985)","noteIndex":0},"citationItems":[{"id":101,"uris":["http://zotero.org/users/local/ud9bfypS/items/XRZ8NZV8"],"uri":["http://zotero.org/users/local/ud9bfypS/items/XRZ8NZV8"],"itemData":{"id":101,"type":"article-journal","abstract":"Theory suggests that species with particular traits are at greater risk of extinction than others. We assumed that a decline in abundance in forest fragments, compared to continuous forest, equated to an increase in extinction risk. We then tested the relationships between five traits of species and decline in abundance for 69 beetle species in an experimentally fragmented forest landscape at Mt. Wog Wog in southeastern Australia. The experiment was controlled and replicated. Monitoring ran for two years before forest fragmentation; in this paper, we examine data for five years postfragmentation. We tested five hypotheses: (1) Species that occur naturally at low abundance are more likely to decline as a result of fragmentation than are abundant species. (2) Isolated species are more likely to decline than species that are not isolated. (3) Large species are more likely to decline than small species. (4) Species in trophic groups at the top end of food chains are more likely to decline than species in trophic groups lower in the food chain. (5) Because traits are often shared by related species, populations of more closely related species will respond in the same way. We found that: (1) rare species were more likely to decline than abundant species; (2) isolated species were more likely to decline than species that were not isolated; (3) body size was not correlated with response to fragmentation; (4) among species that declined, predators declined most; and (5) taxonomically related species did not respond in the same way to fragmentation. Thus, our results confirm theories predicting that isolated, rare, or predaceous species will be lost first from fragmented landscapes.","container-title":"Ecology","DOI":"10.1890/0012-9658(2000)081[1450:WTOSPP]2.0.CO;2","ISSN":"1939-9170","issue":"5","language":"en","note":"_eprint: https://onlinelibrary.wiley.com/doi/pdf/10.1890/0012-9658%282000%29081%5B1450%3AWTOSPP%5D2.0.CO%3B2","page":"1450-1461","source":"Wiley Online Library","title":"Which Traits of Species Predict Population Declines in Experimental Forest Fragments?","volume":"81","author":[{"family":"Davies","given":"Kendi F."},{"family":"Margules","given":"Chris R."},{"family":"Lawrence","given":"John F."}],"issued":{"date-parts":[["2000"]]}}},{"id":99,"uris":["http://zotero.org/users/local/ud9bfypS/items/7JECGBXR"],"uri":["http://zotero.org/users/local/ud9bfypS/items/7JECGBXR"],"itemData":{"id":99,"type":"article-journal","abstract":"Theory and empirical evidence have long suggested that some species are extremely vulnerable to extinction because they have combinations of extinction promoting traits. However, ecologists have not considered whether the form of the relationship between traits is additive (not synergistic) or nonadditive (synergistic). We looked at how traits and their interactions were related to the difference in species' population growth rates between experimentally fragmented forest and continuous forest. Two traits acted synergistically; natural abundance and degree of specialization interacted so that beetle species that were rare and specialized had a greater reduction in their growth rates in fragments, compared to continuous forest, than the sum of the reductions in growth rates attributable to these traits. In other words, species that were both rare and specialized were especially vulnerable to extinction. From a conservation perspective, an implication of our findings is that making predictions about extinction risk from a single trait, like abundance or population variability, may be risky because traits may act synergistically rendering species more, or less, vulnerable than predicted by that single trait. There is currently a great deal of interest in which traits predict the sensitivity of species to a given threat, but if we are going to look at risks in this way, then we also need to consider how traits interact, because this can alter the vulnerability of species.","container-title":"Ecology","DOI":"10.1890/03-0110","ISSN":"1939-9170","issue":"1","language":"en","note":"_eprint: https://onlinelibrary.wiley.com/doi/pdf/10.1890/03-0110","page":"265-271","source":"Wiley Online Library","title":"A Synergistic Effect Puts Rare, Specialized Species at Greater Risk of Extinction","volume":"85","author":[{"family":"Davies","given":"Kendi F."},{"family":"Margules","given":"Chris R."},{"family":"Lawrence","given":"John F."}],"issued":{"date-parts":[["2004"]]}}},{"id":131,"uris":["http://zotero.org/users/local/ud9bfypS/items/F2SKG2W6"],"uri":["http://zotero.org/users/local/ud9bfypS/items/F2SKG2W6"],"itemData":{"id":131,"type":"article-journal","abstract":"Patterns contradicting expectations from earlier coevolutionary models, and the observation that optimality and fine scale adjustments are conspicuously absent in many instances, suggest that coevolved, interdependent plant-vertebrate seed dispersal systems are, at best, very rare in nature. Weak selective pressures of dispersers on plants, temporal and spatial unpredictability of favourable germination sites and disperser behaviour, extensive plant gene flow derived from distant seed dispersal and frequent dioecy, and slow evolutionary rates relative to recurrence of environmental perturbations (animal species' extinctions), all combine to render close coevolution between particular plant and disperser species unlikely. Slower species turnover of woody plants over geological time relative to vertebrate disperses may have favoured a sort of very coarse diffuse coevolution, through long-lived plant species having acted as \"carriers\" of information through evolutionary time. This may suffice to explain patterns of successful plant-disperser interaction commonly observed not only in natural habitats, but also in artificial systems recently assembled by man and lacking a common historical background to participant organisms. This background is indispensable for non-diffuse, species-to-species coevolution to have actually taken place.","container-title":"Oikos","DOI":"10.2307/3544054","ISSN":"0030-1299","issue":"1","note":"publisher: [Nordic Society Oikos, Wiley]","page":"132-141","source":"JSTOR","title":"Determinants of Plant-Animal Coevolution: The Case of Mutualistic Dispersal of Seeds by Vertebrates","title-short":"Determinants of Plant-Animal Coevolution","volume":"44","author":[{"family":"Herrera","given":"Carlos M."}],"issued":{"date-parts":[["1985"]]}}}],"schema":"https://github.com/citation-style-language/schema/raw/master/csl-citation.json"} </w:instrText>
      </w:r>
      <w:r w:rsidR="00DA31EE" w:rsidRPr="002E381D">
        <w:rPr>
          <w:rFonts w:ascii="Times New Roman" w:hAnsi="Times New Roman" w:cs="Times New Roman"/>
          <w:strike/>
          <w:highlight w:val="yellow"/>
          <w:rPrChange w:id="396" w:author="Tyler Coleman" w:date="2021-11-03T15:24:00Z">
            <w:rPr>
              <w:rFonts w:ascii="Times New Roman" w:hAnsi="Times New Roman" w:cs="Times New Roman"/>
            </w:rPr>
          </w:rPrChange>
        </w:rPr>
        <w:fldChar w:fldCharType="separate"/>
      </w:r>
      <w:r w:rsidR="00221856" w:rsidRPr="002E381D">
        <w:rPr>
          <w:rFonts w:ascii="Times New Roman" w:hAnsi="Times New Roman" w:cs="Times New Roman"/>
          <w:strike/>
          <w:noProof/>
          <w:highlight w:val="yellow"/>
          <w:rPrChange w:id="397" w:author="Tyler Coleman" w:date="2021-11-03T15:24:00Z">
            <w:rPr>
              <w:rFonts w:ascii="Times New Roman" w:hAnsi="Times New Roman" w:cs="Times New Roman"/>
              <w:noProof/>
            </w:rPr>
          </w:rPrChange>
        </w:rPr>
        <w:t>(Davies et al., 2000, 2004; Herrera, 1985)</w:t>
      </w:r>
      <w:r w:rsidR="00DA31EE" w:rsidRPr="002E381D">
        <w:rPr>
          <w:rFonts w:ascii="Times New Roman" w:hAnsi="Times New Roman" w:cs="Times New Roman"/>
          <w:strike/>
          <w:highlight w:val="yellow"/>
          <w:rPrChange w:id="398" w:author="Tyler Coleman" w:date="2021-11-03T15:24:00Z">
            <w:rPr>
              <w:rFonts w:ascii="Times New Roman" w:hAnsi="Times New Roman" w:cs="Times New Roman"/>
            </w:rPr>
          </w:rPrChange>
        </w:rPr>
        <w:fldChar w:fldCharType="end"/>
      </w:r>
      <w:ins w:id="399" w:author="James Holdgrafer" w:date="2021-10-14T21:24:00Z">
        <w:r w:rsidR="00673470" w:rsidRPr="002E381D">
          <w:rPr>
            <w:rFonts w:ascii="Times New Roman" w:hAnsi="Times New Roman" w:cs="Times New Roman"/>
            <w:strike/>
            <w:highlight w:val="yellow"/>
            <w:rPrChange w:id="400" w:author="Tyler Coleman" w:date="2021-11-03T15:24:00Z">
              <w:rPr>
                <w:rFonts w:ascii="Times New Roman" w:hAnsi="Times New Roman" w:cs="Times New Roman"/>
              </w:rPr>
            </w:rPrChange>
          </w:rPr>
          <w:t>.</w:t>
        </w:r>
      </w:ins>
      <w:ins w:id="401" w:author="James Holdgrafer" w:date="2021-10-14T21:25:00Z">
        <w:r w:rsidR="00673470" w:rsidRPr="002E381D">
          <w:rPr>
            <w:rFonts w:ascii="Times New Roman" w:hAnsi="Times New Roman" w:cs="Times New Roman"/>
            <w:strike/>
            <w:highlight w:val="yellow"/>
            <w:rPrChange w:id="402" w:author="Tyler Coleman" w:date="2021-11-03T15:24:00Z">
              <w:rPr>
                <w:rFonts w:ascii="Times New Roman" w:hAnsi="Times New Roman" w:cs="Times New Roman"/>
              </w:rPr>
            </w:rPrChange>
          </w:rPr>
          <w:t xml:space="preserve"> </w:t>
        </w:r>
      </w:ins>
      <w:ins w:id="403" w:author="James Holdgrafer" w:date="2021-10-14T21:30:00Z">
        <w:r w:rsidR="00673470" w:rsidRPr="002E381D">
          <w:rPr>
            <w:rFonts w:ascii="Times New Roman" w:hAnsi="Times New Roman" w:cs="Times New Roman"/>
            <w:strike/>
            <w:highlight w:val="yellow"/>
            <w:rPrChange w:id="404" w:author="Tyler Coleman" w:date="2021-11-03T15:24:00Z">
              <w:rPr>
                <w:rFonts w:ascii="Times New Roman" w:hAnsi="Times New Roman" w:cs="Times New Roman"/>
              </w:rPr>
            </w:rPrChange>
          </w:rPr>
          <w:t xml:space="preserve">Furthermore, </w:t>
        </w:r>
      </w:ins>
      <w:ins w:id="405" w:author="James Holdgrafer" w:date="2021-10-14T21:32:00Z">
        <w:r w:rsidR="00673470" w:rsidRPr="002E381D">
          <w:rPr>
            <w:rFonts w:ascii="Times New Roman" w:hAnsi="Times New Roman" w:cs="Times New Roman"/>
            <w:strike/>
            <w:highlight w:val="yellow"/>
            <w:rPrChange w:id="406" w:author="Tyler Coleman" w:date="2021-11-03T15:24:00Z">
              <w:rPr>
                <w:rFonts w:ascii="Times New Roman" w:hAnsi="Times New Roman" w:cs="Times New Roman"/>
              </w:rPr>
            </w:rPrChange>
          </w:rPr>
          <w:t xml:space="preserve">there is a </w:t>
        </w:r>
      </w:ins>
      <w:ins w:id="407" w:author="James Holdgrafer" w:date="2021-10-23T13:22:00Z">
        <w:r w:rsidR="001809B1" w:rsidRPr="002E381D">
          <w:rPr>
            <w:rFonts w:ascii="Times New Roman" w:hAnsi="Times New Roman" w:cs="Times New Roman"/>
            <w:strike/>
            <w:highlight w:val="yellow"/>
            <w:rPrChange w:id="408" w:author="Tyler Coleman" w:date="2021-11-03T15:24:00Z">
              <w:rPr>
                <w:rFonts w:ascii="Times New Roman" w:hAnsi="Times New Roman" w:cs="Times New Roman"/>
              </w:rPr>
            </w:rPrChange>
          </w:rPr>
          <w:t xml:space="preserve">heavy </w:t>
        </w:r>
      </w:ins>
      <w:ins w:id="409" w:author="James Holdgrafer" w:date="2021-10-23T13:30:00Z">
        <w:r w:rsidR="00FF7DD2" w:rsidRPr="002E381D">
          <w:rPr>
            <w:rFonts w:ascii="Times New Roman" w:hAnsi="Times New Roman" w:cs="Times New Roman"/>
            <w:strike/>
            <w:highlight w:val="yellow"/>
            <w:rPrChange w:id="410" w:author="Tyler Coleman" w:date="2021-11-03T15:24:00Z">
              <w:rPr>
                <w:rFonts w:ascii="Times New Roman" w:hAnsi="Times New Roman" w:cs="Times New Roman"/>
              </w:rPr>
            </w:rPrChange>
          </w:rPr>
          <w:t>bias</w:t>
        </w:r>
      </w:ins>
      <w:ins w:id="411" w:author="James Holdgrafer" w:date="2021-10-14T21:32:00Z">
        <w:r w:rsidR="00673470" w:rsidRPr="002E381D">
          <w:rPr>
            <w:rFonts w:ascii="Times New Roman" w:hAnsi="Times New Roman" w:cs="Times New Roman"/>
            <w:strike/>
            <w:highlight w:val="yellow"/>
            <w:rPrChange w:id="412" w:author="Tyler Coleman" w:date="2021-11-03T15:24:00Z">
              <w:rPr>
                <w:rFonts w:ascii="Times New Roman" w:hAnsi="Times New Roman" w:cs="Times New Roman"/>
              </w:rPr>
            </w:rPrChange>
          </w:rPr>
          <w:t xml:space="preserve"> </w:t>
        </w:r>
      </w:ins>
      <w:ins w:id="413" w:author="James Holdgrafer" w:date="2021-10-23T13:30:00Z">
        <w:r w:rsidR="00FF7DD2" w:rsidRPr="002E381D">
          <w:rPr>
            <w:rFonts w:ascii="Times New Roman" w:hAnsi="Times New Roman" w:cs="Times New Roman"/>
            <w:strike/>
            <w:highlight w:val="yellow"/>
            <w:rPrChange w:id="414" w:author="Tyler Coleman" w:date="2021-11-03T15:24:00Z">
              <w:rPr>
                <w:rFonts w:ascii="Times New Roman" w:hAnsi="Times New Roman" w:cs="Times New Roman"/>
              </w:rPr>
            </w:rPrChange>
          </w:rPr>
          <w:t>within</w:t>
        </w:r>
      </w:ins>
      <w:ins w:id="415" w:author="James Holdgrafer" w:date="2021-10-14T21:32:00Z">
        <w:r w:rsidR="00673470" w:rsidRPr="002E381D">
          <w:rPr>
            <w:rFonts w:ascii="Times New Roman" w:hAnsi="Times New Roman" w:cs="Times New Roman"/>
            <w:strike/>
            <w:highlight w:val="yellow"/>
            <w:rPrChange w:id="416" w:author="Tyler Coleman" w:date="2021-11-03T15:24:00Z">
              <w:rPr>
                <w:rFonts w:ascii="Times New Roman" w:hAnsi="Times New Roman" w:cs="Times New Roman"/>
              </w:rPr>
            </w:rPrChange>
          </w:rPr>
          <w:t xml:space="preserve"> frugivore </w:t>
        </w:r>
      </w:ins>
      <w:ins w:id="417" w:author="James Holdgrafer" w:date="2021-10-23T13:30:00Z">
        <w:r w:rsidR="00FF7DD2" w:rsidRPr="002E381D">
          <w:rPr>
            <w:rFonts w:ascii="Times New Roman" w:hAnsi="Times New Roman" w:cs="Times New Roman"/>
            <w:strike/>
            <w:highlight w:val="yellow"/>
            <w:rPrChange w:id="418" w:author="Tyler Coleman" w:date="2021-11-03T15:24:00Z">
              <w:rPr>
                <w:rFonts w:ascii="Times New Roman" w:hAnsi="Times New Roman" w:cs="Times New Roman"/>
              </w:rPr>
            </w:rPrChange>
          </w:rPr>
          <w:t xml:space="preserve">seed </w:t>
        </w:r>
      </w:ins>
      <w:ins w:id="419" w:author="James Holdgrafer" w:date="2021-10-14T21:32:00Z">
        <w:r w:rsidR="00673470" w:rsidRPr="002E381D">
          <w:rPr>
            <w:rFonts w:ascii="Times New Roman" w:hAnsi="Times New Roman" w:cs="Times New Roman"/>
            <w:strike/>
            <w:highlight w:val="yellow"/>
            <w:rPrChange w:id="420" w:author="Tyler Coleman" w:date="2021-11-03T15:24:00Z">
              <w:rPr>
                <w:rFonts w:ascii="Times New Roman" w:hAnsi="Times New Roman" w:cs="Times New Roman"/>
              </w:rPr>
            </w:rPrChange>
          </w:rPr>
          <w:t>dispersal researc</w:t>
        </w:r>
      </w:ins>
      <w:ins w:id="421" w:author="James Holdgrafer" w:date="2021-10-14T21:33:00Z">
        <w:r w:rsidR="00673470" w:rsidRPr="002E381D">
          <w:rPr>
            <w:rFonts w:ascii="Times New Roman" w:hAnsi="Times New Roman" w:cs="Times New Roman"/>
            <w:strike/>
            <w:highlight w:val="yellow"/>
            <w:rPrChange w:id="422" w:author="Tyler Coleman" w:date="2021-11-03T15:24:00Z">
              <w:rPr>
                <w:rFonts w:ascii="Times New Roman" w:hAnsi="Times New Roman" w:cs="Times New Roman"/>
              </w:rPr>
            </w:rPrChange>
          </w:rPr>
          <w:t xml:space="preserve">h </w:t>
        </w:r>
      </w:ins>
      <w:ins w:id="423" w:author="James Holdgrafer" w:date="2021-10-23T13:31:00Z">
        <w:r w:rsidR="00FF7DD2" w:rsidRPr="002E381D">
          <w:rPr>
            <w:rFonts w:ascii="Times New Roman" w:hAnsi="Times New Roman" w:cs="Times New Roman"/>
            <w:strike/>
            <w:highlight w:val="yellow"/>
            <w:rPrChange w:id="424" w:author="Tyler Coleman" w:date="2021-11-03T15:24:00Z">
              <w:rPr>
                <w:rFonts w:ascii="Times New Roman" w:hAnsi="Times New Roman" w:cs="Times New Roman"/>
              </w:rPr>
            </w:rPrChange>
          </w:rPr>
          <w:t>due to the high volume of studies</w:t>
        </w:r>
      </w:ins>
      <w:ins w:id="425" w:author="James Holdgrafer" w:date="2021-10-23T13:32:00Z">
        <w:r w:rsidR="00FF7DD2" w:rsidRPr="002E381D">
          <w:rPr>
            <w:rFonts w:ascii="Times New Roman" w:hAnsi="Times New Roman" w:cs="Times New Roman"/>
            <w:strike/>
            <w:highlight w:val="yellow"/>
            <w:rPrChange w:id="426" w:author="Tyler Coleman" w:date="2021-11-03T15:24:00Z">
              <w:rPr>
                <w:rFonts w:ascii="Times New Roman" w:hAnsi="Times New Roman" w:cs="Times New Roman"/>
              </w:rPr>
            </w:rPrChange>
          </w:rPr>
          <w:t xml:space="preserve"> </w:t>
        </w:r>
      </w:ins>
      <w:ins w:id="427" w:author="James Holdgrafer" w:date="2021-10-14T21:33:00Z">
        <w:r w:rsidR="00673470" w:rsidRPr="002E381D">
          <w:rPr>
            <w:rFonts w:ascii="Times New Roman" w:hAnsi="Times New Roman" w:cs="Times New Roman"/>
            <w:strike/>
            <w:highlight w:val="yellow"/>
            <w:rPrChange w:id="428" w:author="Tyler Coleman" w:date="2021-11-03T15:24:00Z">
              <w:rPr>
                <w:rFonts w:ascii="Times New Roman" w:hAnsi="Times New Roman" w:cs="Times New Roman"/>
              </w:rPr>
            </w:rPrChange>
          </w:rPr>
          <w:t>being conducted in tropi</w:t>
        </w:r>
      </w:ins>
      <w:ins w:id="429" w:author="James Holdgrafer" w:date="2021-10-14T21:43:00Z">
        <w:r w:rsidR="00673470" w:rsidRPr="002E381D">
          <w:rPr>
            <w:rFonts w:ascii="Times New Roman" w:hAnsi="Times New Roman" w:cs="Times New Roman"/>
            <w:strike/>
            <w:highlight w:val="yellow"/>
            <w:rPrChange w:id="430" w:author="Tyler Coleman" w:date="2021-11-03T15:24:00Z">
              <w:rPr>
                <w:rFonts w:ascii="Times New Roman" w:hAnsi="Times New Roman" w:cs="Times New Roman"/>
              </w:rPr>
            </w:rPrChange>
          </w:rPr>
          <w:t>c</w:t>
        </w:r>
      </w:ins>
      <w:ins w:id="431" w:author="James Holdgrafer" w:date="2021-10-23T13:53:00Z">
        <w:r w:rsidR="00EE09FE" w:rsidRPr="002E381D">
          <w:rPr>
            <w:rFonts w:ascii="Times New Roman" w:hAnsi="Times New Roman" w:cs="Times New Roman"/>
            <w:strike/>
            <w:highlight w:val="yellow"/>
            <w:rPrChange w:id="432" w:author="Tyler Coleman" w:date="2021-11-03T15:24:00Z">
              <w:rPr>
                <w:rFonts w:ascii="Times New Roman" w:hAnsi="Times New Roman" w:cs="Times New Roman"/>
              </w:rPr>
            </w:rPrChange>
          </w:rPr>
          <w:t>al ecosystems</w:t>
        </w:r>
      </w:ins>
      <w:ins w:id="433" w:author="James Holdgrafer" w:date="2021-10-23T13:23:00Z">
        <w:r w:rsidR="001809B1" w:rsidRPr="002E381D">
          <w:rPr>
            <w:rFonts w:ascii="Times New Roman" w:hAnsi="Times New Roman" w:cs="Times New Roman"/>
            <w:strike/>
            <w:highlight w:val="yellow"/>
            <w:rPrChange w:id="434" w:author="Tyler Coleman" w:date="2021-11-03T15:24:00Z">
              <w:rPr>
                <w:rFonts w:ascii="Times New Roman" w:hAnsi="Times New Roman" w:cs="Times New Roman"/>
              </w:rPr>
            </w:rPrChange>
          </w:rPr>
          <w:t xml:space="preserve"> </w:t>
        </w:r>
      </w:ins>
      <w:r w:rsidR="001809B1" w:rsidRPr="002E381D">
        <w:rPr>
          <w:rFonts w:ascii="Times New Roman" w:hAnsi="Times New Roman" w:cs="Times New Roman"/>
          <w:strike/>
          <w:highlight w:val="yellow"/>
          <w:rPrChange w:id="435" w:author="Tyler Coleman" w:date="2021-11-03T15:24:00Z">
            <w:rPr>
              <w:rFonts w:ascii="Times New Roman" w:hAnsi="Times New Roman" w:cs="Times New Roman"/>
            </w:rPr>
          </w:rPrChange>
        </w:rPr>
        <w:fldChar w:fldCharType="begin"/>
      </w:r>
      <w:r w:rsidR="001809B1" w:rsidRPr="002E381D">
        <w:rPr>
          <w:rFonts w:ascii="Times New Roman" w:hAnsi="Times New Roman" w:cs="Times New Roman"/>
          <w:strike/>
          <w:highlight w:val="yellow"/>
          <w:rPrChange w:id="436" w:author="Tyler Coleman" w:date="2021-11-03T15:24:00Z">
            <w:rPr>
              <w:rFonts w:ascii="Times New Roman" w:hAnsi="Times New Roman" w:cs="Times New Roman"/>
            </w:rPr>
          </w:rPrChange>
        </w:rPr>
        <w:instrText xml:space="preserve"> ADDIN ZOTERO_ITEM CSL_CITATION {"citationID":"NlJy5QT3","properties":{"formattedCitation":"(Escribano-Avila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1809B1" w:rsidRPr="002E381D">
        <w:rPr>
          <w:rFonts w:ascii="Times New Roman" w:hAnsi="Times New Roman" w:cs="Times New Roman"/>
          <w:strike/>
          <w:highlight w:val="yellow"/>
          <w:rPrChange w:id="437" w:author="Tyler Coleman" w:date="2021-11-03T15:24:00Z">
            <w:rPr>
              <w:rFonts w:ascii="Times New Roman" w:hAnsi="Times New Roman" w:cs="Times New Roman"/>
            </w:rPr>
          </w:rPrChange>
        </w:rPr>
        <w:fldChar w:fldCharType="separate"/>
      </w:r>
      <w:r w:rsidR="001809B1" w:rsidRPr="002E381D">
        <w:rPr>
          <w:rFonts w:ascii="Times New Roman" w:hAnsi="Times New Roman" w:cs="Times New Roman"/>
          <w:strike/>
          <w:noProof/>
          <w:highlight w:val="yellow"/>
          <w:rPrChange w:id="438" w:author="Tyler Coleman" w:date="2021-11-03T15:24:00Z">
            <w:rPr>
              <w:rFonts w:ascii="Times New Roman" w:hAnsi="Times New Roman" w:cs="Times New Roman"/>
              <w:noProof/>
            </w:rPr>
          </w:rPrChange>
        </w:rPr>
        <w:t>(Escribano-Avila et al., 2018)</w:t>
      </w:r>
      <w:r w:rsidR="001809B1" w:rsidRPr="002E381D">
        <w:rPr>
          <w:rFonts w:ascii="Times New Roman" w:hAnsi="Times New Roman" w:cs="Times New Roman"/>
          <w:strike/>
          <w:highlight w:val="yellow"/>
          <w:rPrChange w:id="439" w:author="Tyler Coleman" w:date="2021-11-03T15:24:00Z">
            <w:rPr>
              <w:rFonts w:ascii="Times New Roman" w:hAnsi="Times New Roman" w:cs="Times New Roman"/>
            </w:rPr>
          </w:rPrChange>
        </w:rPr>
        <w:fldChar w:fldCharType="end"/>
      </w:r>
      <w:ins w:id="440" w:author="James Holdgrafer" w:date="2021-10-14T21:33:00Z">
        <w:r w:rsidR="00673470" w:rsidRPr="002E381D">
          <w:rPr>
            <w:rFonts w:ascii="Times New Roman" w:hAnsi="Times New Roman" w:cs="Times New Roman"/>
            <w:strike/>
            <w:highlight w:val="yellow"/>
            <w:rPrChange w:id="441" w:author="Tyler Coleman" w:date="2021-11-03T15:24:00Z">
              <w:rPr>
                <w:rFonts w:ascii="Times New Roman" w:hAnsi="Times New Roman" w:cs="Times New Roman"/>
              </w:rPr>
            </w:rPrChange>
          </w:rPr>
          <w:t>.</w:t>
        </w:r>
        <w:r w:rsidR="00673470" w:rsidRPr="002E381D">
          <w:rPr>
            <w:rFonts w:ascii="Times New Roman" w:hAnsi="Times New Roman" w:cs="Times New Roman"/>
            <w:strike/>
            <w:rPrChange w:id="442" w:author="Tyler Coleman" w:date="2021-11-03T15:24:00Z">
              <w:rPr>
                <w:rFonts w:ascii="Times New Roman" w:hAnsi="Times New Roman" w:cs="Times New Roman"/>
              </w:rPr>
            </w:rPrChange>
          </w:rPr>
          <w:t xml:space="preserve"> </w:t>
        </w:r>
      </w:ins>
      <w:ins w:id="443" w:author="James Holdgrafer" w:date="2021-10-23T13:50:00Z">
        <w:r w:rsidR="00EE09FE" w:rsidRPr="002E381D">
          <w:rPr>
            <w:rFonts w:ascii="Times New Roman" w:hAnsi="Times New Roman" w:cs="Times New Roman"/>
            <w:strike/>
            <w:rPrChange w:id="444" w:author="Tyler Coleman" w:date="2021-11-03T15:24:00Z">
              <w:rPr>
                <w:rFonts w:ascii="Times New Roman" w:hAnsi="Times New Roman" w:cs="Times New Roman"/>
              </w:rPr>
            </w:rPrChange>
          </w:rPr>
          <w:t>Results</w:t>
        </w:r>
      </w:ins>
      <w:ins w:id="445" w:author="James Holdgrafer" w:date="2021-10-23T13:49:00Z">
        <w:r w:rsidR="00EE09FE" w:rsidRPr="002E381D">
          <w:rPr>
            <w:rFonts w:ascii="Times New Roman" w:hAnsi="Times New Roman" w:cs="Times New Roman"/>
            <w:strike/>
            <w:rPrChange w:id="446" w:author="Tyler Coleman" w:date="2021-11-03T15:24:00Z">
              <w:rPr>
                <w:rFonts w:ascii="Times New Roman" w:hAnsi="Times New Roman" w:cs="Times New Roman"/>
              </w:rPr>
            </w:rPrChange>
          </w:rPr>
          <w:t xml:space="preserve"> from these s</w:t>
        </w:r>
      </w:ins>
      <w:ins w:id="447" w:author="James Holdgrafer" w:date="2021-10-23T13:50:00Z">
        <w:r w:rsidR="00EE09FE" w:rsidRPr="002E381D">
          <w:rPr>
            <w:rFonts w:ascii="Times New Roman" w:hAnsi="Times New Roman" w:cs="Times New Roman"/>
            <w:strike/>
            <w:rPrChange w:id="448" w:author="Tyler Coleman" w:date="2021-11-03T15:24:00Z">
              <w:rPr>
                <w:rFonts w:ascii="Times New Roman" w:hAnsi="Times New Roman" w:cs="Times New Roman"/>
              </w:rPr>
            </w:rPrChange>
          </w:rPr>
          <w:t>tudies have not produced uniform conclusions</w:t>
        </w:r>
      </w:ins>
      <w:ins w:id="449" w:author="James Holdgrafer" w:date="2021-10-23T13:57:00Z">
        <w:r w:rsidR="00EE09FE" w:rsidRPr="002E381D">
          <w:rPr>
            <w:rFonts w:ascii="Times New Roman" w:hAnsi="Times New Roman" w:cs="Times New Roman"/>
            <w:strike/>
            <w:rPrChange w:id="450" w:author="Tyler Coleman" w:date="2021-11-03T15:24:00Z">
              <w:rPr>
                <w:rFonts w:ascii="Times New Roman" w:hAnsi="Times New Roman" w:cs="Times New Roman"/>
              </w:rPr>
            </w:rPrChange>
          </w:rPr>
          <w:t xml:space="preserve"> either</w:t>
        </w:r>
      </w:ins>
      <w:ins w:id="451" w:author="James Holdgrafer" w:date="2021-10-23T13:52:00Z">
        <w:r w:rsidR="00EE09FE" w:rsidRPr="002E381D">
          <w:rPr>
            <w:rFonts w:ascii="Times New Roman" w:hAnsi="Times New Roman" w:cs="Times New Roman"/>
            <w:strike/>
            <w:rPrChange w:id="452" w:author="Tyler Coleman" w:date="2021-11-03T15:24:00Z">
              <w:rPr>
                <w:rFonts w:ascii="Times New Roman" w:hAnsi="Times New Roman" w:cs="Times New Roman"/>
              </w:rPr>
            </w:rPrChange>
          </w:rPr>
          <w:t xml:space="preserve">. </w:t>
        </w:r>
      </w:ins>
      <w:ins w:id="453" w:author="James Holdgrafer" w:date="2021-10-24T11:51:00Z">
        <w:r w:rsidR="003C6071" w:rsidRPr="002E381D">
          <w:rPr>
            <w:rFonts w:ascii="Times New Roman" w:hAnsi="Times New Roman" w:cs="Times New Roman"/>
            <w:strike/>
            <w:rPrChange w:id="454" w:author="Tyler Coleman" w:date="2021-11-03T15:24:00Z">
              <w:rPr>
                <w:rFonts w:ascii="Times New Roman" w:hAnsi="Times New Roman" w:cs="Times New Roman"/>
              </w:rPr>
            </w:rPrChange>
          </w:rPr>
          <w:t>Some</w:t>
        </w:r>
      </w:ins>
      <w:ins w:id="455" w:author="James Holdgrafer" w:date="2021-10-23T13:51:00Z">
        <w:r w:rsidR="00EE09FE" w:rsidRPr="002E381D">
          <w:rPr>
            <w:rFonts w:ascii="Times New Roman" w:hAnsi="Times New Roman" w:cs="Times New Roman"/>
            <w:strike/>
            <w:rPrChange w:id="456" w:author="Tyler Coleman" w:date="2021-11-03T15:24:00Z">
              <w:rPr>
                <w:rFonts w:ascii="Times New Roman" w:hAnsi="Times New Roman" w:cs="Times New Roman"/>
              </w:rPr>
            </w:rPrChange>
          </w:rPr>
          <w:t xml:space="preserve"> projects </w:t>
        </w:r>
      </w:ins>
      <w:ins w:id="457" w:author="James Holdgrafer" w:date="2021-10-23T13:54:00Z">
        <w:r w:rsidR="00EE09FE" w:rsidRPr="002E381D">
          <w:rPr>
            <w:rFonts w:ascii="Times New Roman" w:hAnsi="Times New Roman" w:cs="Times New Roman"/>
            <w:strike/>
            <w:rPrChange w:id="458" w:author="Tyler Coleman" w:date="2021-11-03T15:24:00Z">
              <w:rPr>
                <w:rFonts w:ascii="Times New Roman" w:hAnsi="Times New Roman" w:cs="Times New Roman"/>
              </w:rPr>
            </w:rPrChange>
          </w:rPr>
          <w:t>have found</w:t>
        </w:r>
      </w:ins>
      <w:ins w:id="459" w:author="James Holdgrafer" w:date="2021-10-23T13:51:00Z">
        <w:r w:rsidR="00EE09FE" w:rsidRPr="002E381D">
          <w:rPr>
            <w:rFonts w:ascii="Times New Roman" w:hAnsi="Times New Roman" w:cs="Times New Roman"/>
            <w:strike/>
            <w:rPrChange w:id="460" w:author="Tyler Coleman" w:date="2021-11-03T15:24:00Z">
              <w:rPr>
                <w:rFonts w:ascii="Times New Roman" w:hAnsi="Times New Roman" w:cs="Times New Roman"/>
              </w:rPr>
            </w:rPrChange>
          </w:rPr>
          <w:t xml:space="preserve"> seed vectors to be a key </w:t>
        </w:r>
      </w:ins>
      <w:ins w:id="461" w:author="James Holdgrafer" w:date="2021-10-23T13:52:00Z">
        <w:r w:rsidR="00EE09FE" w:rsidRPr="002E381D">
          <w:rPr>
            <w:rFonts w:ascii="Times New Roman" w:hAnsi="Times New Roman" w:cs="Times New Roman"/>
            <w:strike/>
            <w:rPrChange w:id="462" w:author="Tyler Coleman" w:date="2021-11-03T15:24:00Z">
              <w:rPr>
                <w:rFonts w:ascii="Times New Roman" w:hAnsi="Times New Roman" w:cs="Times New Roman"/>
              </w:rPr>
            </w:rPrChange>
          </w:rPr>
          <w:t xml:space="preserve">component to </w:t>
        </w:r>
      </w:ins>
      <w:ins w:id="463" w:author="James Holdgrafer" w:date="2021-10-23T14:11:00Z">
        <w:r w:rsidR="009B1A18" w:rsidRPr="002E381D">
          <w:rPr>
            <w:rFonts w:ascii="Times New Roman" w:hAnsi="Times New Roman" w:cs="Times New Roman"/>
            <w:strike/>
            <w:rPrChange w:id="464" w:author="Tyler Coleman" w:date="2021-11-03T15:24:00Z">
              <w:rPr>
                <w:rFonts w:ascii="Times New Roman" w:hAnsi="Times New Roman" w:cs="Times New Roman"/>
              </w:rPr>
            </w:rPrChange>
          </w:rPr>
          <w:t>maintaining dispersal networks</w:t>
        </w:r>
      </w:ins>
      <w:ins w:id="465" w:author="James Holdgrafer" w:date="2021-10-23T15:36:00Z">
        <w:r w:rsidR="001216AF" w:rsidRPr="002E381D">
          <w:rPr>
            <w:rFonts w:ascii="Times New Roman" w:hAnsi="Times New Roman" w:cs="Times New Roman"/>
            <w:strike/>
            <w:rPrChange w:id="466" w:author="Tyler Coleman" w:date="2021-11-03T15:24:00Z">
              <w:rPr>
                <w:rFonts w:ascii="Times New Roman" w:hAnsi="Times New Roman" w:cs="Times New Roman"/>
              </w:rPr>
            </w:rPrChange>
          </w:rPr>
          <w:t xml:space="preserve"> </w:t>
        </w:r>
      </w:ins>
      <w:r w:rsidR="001216AF" w:rsidRPr="002E381D">
        <w:rPr>
          <w:rFonts w:ascii="Times New Roman" w:hAnsi="Times New Roman" w:cs="Times New Roman"/>
          <w:strike/>
          <w:rPrChange w:id="467" w:author="Tyler Coleman" w:date="2021-11-03T15:24:00Z">
            <w:rPr>
              <w:rFonts w:ascii="Times New Roman" w:hAnsi="Times New Roman" w:cs="Times New Roman"/>
            </w:rPr>
          </w:rPrChange>
        </w:rPr>
        <w:fldChar w:fldCharType="begin"/>
      </w:r>
      <w:r w:rsidR="001216AF" w:rsidRPr="002E381D">
        <w:rPr>
          <w:rFonts w:ascii="Times New Roman" w:hAnsi="Times New Roman" w:cs="Times New Roman"/>
          <w:strike/>
          <w:rPrChange w:id="468" w:author="Tyler Coleman" w:date="2021-11-03T15:24:00Z">
            <w:rPr>
              <w:rFonts w:ascii="Times New Roman" w:hAnsi="Times New Roman" w:cs="Times New Roman"/>
            </w:rPr>
          </w:rPrChange>
        </w:rPr>
        <w:instrText xml:space="preserve"> ADDIN ZOTERO_ITEM CSL_CITATION {"citationID":"EF0h1aqm","properties":{"formattedCitation":"(Camargo et al., 2021)","plainCitation":"(Camargo et al., 2021)","noteIndex":0},"citationItems":[{"id":118,"uris":["http://zotero.org/users/local/ud9bfypS/items/JFTMK4CU"],"uri":["http://zotero.org/users/local/ud9bfypS/items/JFTMK4CU"],"itemData":{"id":118,"type":"article-journal","abstract":"The diversity of tropical forests is strongly shaped by mutualistic interactions involving plants and frugivores that disperse their seeds. However, it is little known how decreases in the diversity of frugivores can affect seed dispersal patterns, plant community composition and species' coexistence in tropical forest landscapes. Here, we investigated the effects of bird frugivore diversity on seed dispersal of rare plant species and on the magnitude of equalizing effects on the seed rain in open areas within 12 fragmented landscapes in the Brazilian Atlantic Forest. We monitored the production of bird-dispersed seeds and bird abundance in forest fragments, and sampled the seed rain and the activity of birds attracted to experimental tree nuclei established in neighboring pastures. The activity of frugivores in tree nuclei was positively correlated with the diversity of birds recorded in nearby forest fragments, and the seed rain diversity increased with frugivore activity. The proportion of seeds dispersed more frequently than expected by chance in tree nuclei increased linearly with the species' richness of birds. The richness and abundance of active frugivores in deforested areas promoted a seed rain with evenness and diversity up to five times greater than the seed pool available in forest fragments due to the proportional increase in the dispersal of rare plant species and a concomitant proportional decrease in the dispersal of dominant fruiting plants. Furthermore, every additional bird species detected in a site was associated with a 10% increase in the equalizing effect on dispersed seeds' relative abundance. Our results show that the aggregated behavior of avian frugivore communities on deforested areas results in higher species richness in the seed rain of plant communities and underscore the urgency to reduce bird species' loss and the simplification of their communities in tropical landscapes.","container-title":"Oikos","DOI":"10.1111/oik.08028","ISSN":"1600-0706","issue":"n/a","language":"en","note":"_eprint: https://onlinelibrary.wiley.com/doi/pdf/10.1111/oik.08028","source":"Wiley Online Library","title":"Frugivore diversity increases evenness in the seed rain on deforested tropical landscapes","URL":"https://onlinelibrary.wiley.com/doi/abs/10.1111/oik.08028","volume":"n/a","author":[{"family":"Camargo","given":"Paulo H. S. A."},{"family":"Carlo","given":"Tomás A."},{"family":"Brancalion","given":"Pedro H. S."},{"family":"Pizo","given":"Marco A."}],"accessed":{"date-parts":[["2021",10,23]]},"issued":{"date-parts":[["2021"]]}}}],"schema":"https://github.com/citation-style-language/schema/raw/master/csl-citation.json"} </w:instrText>
      </w:r>
      <w:r w:rsidR="001216AF" w:rsidRPr="002E381D">
        <w:rPr>
          <w:rFonts w:ascii="Times New Roman" w:hAnsi="Times New Roman" w:cs="Times New Roman"/>
          <w:strike/>
          <w:rPrChange w:id="469" w:author="Tyler Coleman" w:date="2021-11-03T15:24:00Z">
            <w:rPr>
              <w:rFonts w:ascii="Times New Roman" w:hAnsi="Times New Roman" w:cs="Times New Roman"/>
            </w:rPr>
          </w:rPrChange>
        </w:rPr>
        <w:fldChar w:fldCharType="separate"/>
      </w:r>
      <w:r w:rsidR="001216AF" w:rsidRPr="002E381D">
        <w:rPr>
          <w:rFonts w:ascii="Times New Roman" w:hAnsi="Times New Roman" w:cs="Times New Roman"/>
          <w:strike/>
          <w:noProof/>
          <w:rPrChange w:id="470" w:author="Tyler Coleman" w:date="2021-11-03T15:24:00Z">
            <w:rPr>
              <w:rFonts w:ascii="Times New Roman" w:hAnsi="Times New Roman" w:cs="Times New Roman"/>
              <w:noProof/>
            </w:rPr>
          </w:rPrChange>
        </w:rPr>
        <w:t xml:space="preserve">(Camargo et al., </w:t>
      </w:r>
      <w:r w:rsidR="001216AF" w:rsidRPr="002E381D">
        <w:rPr>
          <w:rFonts w:ascii="Times New Roman" w:hAnsi="Times New Roman" w:cs="Times New Roman"/>
          <w:strike/>
          <w:noProof/>
          <w:rPrChange w:id="471" w:author="Tyler Coleman" w:date="2021-11-03T15:24:00Z">
            <w:rPr>
              <w:rFonts w:ascii="Times New Roman" w:hAnsi="Times New Roman" w:cs="Times New Roman"/>
              <w:noProof/>
            </w:rPr>
          </w:rPrChange>
        </w:rPr>
        <w:lastRenderedPageBreak/>
        <w:t>2021)</w:t>
      </w:r>
      <w:r w:rsidR="001216AF" w:rsidRPr="002E381D">
        <w:rPr>
          <w:rFonts w:ascii="Times New Roman" w:hAnsi="Times New Roman" w:cs="Times New Roman"/>
          <w:strike/>
          <w:rPrChange w:id="472" w:author="Tyler Coleman" w:date="2021-11-03T15:24:00Z">
            <w:rPr>
              <w:rFonts w:ascii="Times New Roman" w:hAnsi="Times New Roman" w:cs="Times New Roman"/>
            </w:rPr>
          </w:rPrChange>
        </w:rPr>
        <w:fldChar w:fldCharType="end"/>
      </w:r>
      <w:ins w:id="473" w:author="James Holdgrafer" w:date="2021-10-23T13:52:00Z">
        <w:r w:rsidR="00EE09FE" w:rsidRPr="002E381D">
          <w:rPr>
            <w:rFonts w:ascii="Times New Roman" w:hAnsi="Times New Roman" w:cs="Times New Roman"/>
            <w:strike/>
            <w:rPrChange w:id="474" w:author="Tyler Coleman" w:date="2021-11-03T15:24:00Z">
              <w:rPr>
                <w:rFonts w:ascii="Times New Roman" w:hAnsi="Times New Roman" w:cs="Times New Roman"/>
              </w:rPr>
            </w:rPrChange>
          </w:rPr>
          <w:t>, while o</w:t>
        </w:r>
      </w:ins>
      <w:ins w:id="475" w:author="James Holdgrafer" w:date="2021-10-23T13:53:00Z">
        <w:r w:rsidR="00EE09FE" w:rsidRPr="002E381D">
          <w:rPr>
            <w:rFonts w:ascii="Times New Roman" w:hAnsi="Times New Roman" w:cs="Times New Roman"/>
            <w:strike/>
            <w:rPrChange w:id="476" w:author="Tyler Coleman" w:date="2021-11-03T15:24:00Z">
              <w:rPr>
                <w:rFonts w:ascii="Times New Roman" w:hAnsi="Times New Roman" w:cs="Times New Roman"/>
              </w:rPr>
            </w:rPrChange>
          </w:rPr>
          <w:t xml:space="preserve">thers </w:t>
        </w:r>
      </w:ins>
      <w:ins w:id="477" w:author="James Holdgrafer" w:date="2021-10-23T14:11:00Z">
        <w:r w:rsidR="009B1A18" w:rsidRPr="002E381D">
          <w:rPr>
            <w:rFonts w:ascii="Times New Roman" w:hAnsi="Times New Roman" w:cs="Times New Roman"/>
            <w:strike/>
            <w:rPrChange w:id="478" w:author="Tyler Coleman" w:date="2021-11-03T15:24:00Z">
              <w:rPr>
                <w:rFonts w:ascii="Times New Roman" w:hAnsi="Times New Roman" w:cs="Times New Roman"/>
              </w:rPr>
            </w:rPrChange>
          </w:rPr>
          <w:t xml:space="preserve">have </w:t>
        </w:r>
      </w:ins>
      <w:ins w:id="479" w:author="James Holdgrafer" w:date="2021-10-23T13:53:00Z">
        <w:r w:rsidR="00EE09FE" w:rsidRPr="002E381D">
          <w:rPr>
            <w:rFonts w:ascii="Times New Roman" w:hAnsi="Times New Roman" w:cs="Times New Roman"/>
            <w:strike/>
            <w:rPrChange w:id="480" w:author="Tyler Coleman" w:date="2021-11-03T15:24:00Z">
              <w:rPr>
                <w:rFonts w:ascii="Times New Roman" w:hAnsi="Times New Roman" w:cs="Times New Roman"/>
              </w:rPr>
            </w:rPrChange>
          </w:rPr>
          <w:t>conclude</w:t>
        </w:r>
      </w:ins>
      <w:ins w:id="481" w:author="James Holdgrafer" w:date="2021-10-23T14:11:00Z">
        <w:r w:rsidR="009B1A18" w:rsidRPr="002E381D">
          <w:rPr>
            <w:rFonts w:ascii="Times New Roman" w:hAnsi="Times New Roman" w:cs="Times New Roman"/>
            <w:strike/>
            <w:rPrChange w:id="482" w:author="Tyler Coleman" w:date="2021-11-03T15:24:00Z">
              <w:rPr>
                <w:rFonts w:ascii="Times New Roman" w:hAnsi="Times New Roman" w:cs="Times New Roman"/>
              </w:rPr>
            </w:rPrChange>
          </w:rPr>
          <w:t>d</w:t>
        </w:r>
      </w:ins>
      <w:ins w:id="483" w:author="James Holdgrafer" w:date="2021-10-23T13:53:00Z">
        <w:r w:rsidR="00EE09FE" w:rsidRPr="002E381D">
          <w:rPr>
            <w:rFonts w:ascii="Times New Roman" w:hAnsi="Times New Roman" w:cs="Times New Roman"/>
            <w:strike/>
            <w:rPrChange w:id="484" w:author="Tyler Coleman" w:date="2021-11-03T15:24:00Z">
              <w:rPr>
                <w:rFonts w:ascii="Times New Roman" w:hAnsi="Times New Roman" w:cs="Times New Roman"/>
              </w:rPr>
            </w:rPrChange>
          </w:rPr>
          <w:t xml:space="preserve"> </w:t>
        </w:r>
      </w:ins>
      <w:ins w:id="485" w:author="James Holdgrafer" w:date="2021-10-23T14:12:00Z">
        <w:r w:rsidR="009B1A18" w:rsidRPr="002E381D">
          <w:rPr>
            <w:rFonts w:ascii="Times New Roman" w:hAnsi="Times New Roman" w:cs="Times New Roman"/>
            <w:strike/>
            <w:rPrChange w:id="486" w:author="Tyler Coleman" w:date="2021-11-03T15:24:00Z">
              <w:rPr>
                <w:rFonts w:ascii="Times New Roman" w:hAnsi="Times New Roman" w:cs="Times New Roman"/>
              </w:rPr>
            </w:rPrChange>
          </w:rPr>
          <w:t>seed vectors are not the driving force in dispersal network</w:t>
        </w:r>
      </w:ins>
      <w:ins w:id="487" w:author="James Holdgrafer" w:date="2021-10-24T14:05:00Z">
        <w:r w:rsidR="00221856" w:rsidRPr="002E381D">
          <w:rPr>
            <w:rFonts w:ascii="Times New Roman" w:hAnsi="Times New Roman" w:cs="Times New Roman"/>
            <w:strike/>
            <w:rPrChange w:id="488" w:author="Tyler Coleman" w:date="2021-11-03T15:24:00Z">
              <w:rPr>
                <w:rFonts w:ascii="Times New Roman" w:hAnsi="Times New Roman" w:cs="Times New Roman"/>
              </w:rPr>
            </w:rPrChange>
          </w:rPr>
          <w:t xml:space="preserve"> cohesion</w:t>
        </w:r>
      </w:ins>
      <w:ins w:id="489" w:author="James Holdgrafer" w:date="2021-10-23T14:15:00Z">
        <w:r w:rsidR="009B1A18" w:rsidRPr="002E381D">
          <w:rPr>
            <w:rFonts w:ascii="Times New Roman" w:hAnsi="Times New Roman" w:cs="Times New Roman"/>
            <w:strike/>
            <w:rPrChange w:id="490" w:author="Tyler Coleman" w:date="2021-11-03T15:24:00Z">
              <w:rPr>
                <w:rFonts w:ascii="Times New Roman" w:hAnsi="Times New Roman" w:cs="Times New Roman"/>
              </w:rPr>
            </w:rPrChange>
          </w:rPr>
          <w:t xml:space="preserve"> </w:t>
        </w:r>
      </w:ins>
      <w:r w:rsidR="009B1A18" w:rsidRPr="002E381D">
        <w:rPr>
          <w:rFonts w:ascii="Times New Roman" w:hAnsi="Times New Roman" w:cs="Times New Roman"/>
          <w:strike/>
          <w:rPrChange w:id="491" w:author="Tyler Coleman" w:date="2021-11-03T15:24:00Z">
            <w:rPr>
              <w:rFonts w:ascii="Times New Roman" w:hAnsi="Times New Roman" w:cs="Times New Roman"/>
            </w:rPr>
          </w:rPrChange>
        </w:rPr>
        <w:fldChar w:fldCharType="begin"/>
      </w:r>
      <w:r w:rsidR="009B1A18" w:rsidRPr="002E381D">
        <w:rPr>
          <w:rFonts w:ascii="Times New Roman" w:hAnsi="Times New Roman" w:cs="Times New Roman"/>
          <w:strike/>
          <w:rPrChange w:id="492" w:author="Tyler Coleman" w:date="2021-11-03T15:24:00Z">
            <w:rPr>
              <w:rFonts w:ascii="Times New Roman" w:hAnsi="Times New Roman" w:cs="Times New Roman"/>
            </w:rPr>
          </w:rPrChange>
        </w:rPr>
        <w:instrText xml:space="preserve"> ADDIN ZOTERO_ITEM CSL_CITATION {"citationID":"Ap2W0vk3","properties":{"formattedCitation":"(Farwig et al., 2017)","plainCitation":"(Farwig et al., 2017)","noteIndex":0},"citationItems":[{"id":109,"uris":["http://zotero.org/users/local/ud9bfypS/items/BUIE7QA3"],"uri":["http://zotero.org/users/local/ud9bfypS/items/BUIE7QA3"],"itemData":{"id":109,"type":"article-journal","abstract":"Seed dispersal by frugivorous animals forms the basis for regeneration of numerous plant species. Habitat fragmentation has been found to be one major factor perturbing frugivore communities and dependent plant species. Yet, community-wide consequences of fragmentation for both frugivore and plant communities are still hardly understood. Here, we studied the effects of habitat fragmentation on the seed removal by frugivorous birds and mammals from nine fleshy-fruited plant species in Białowieża Forest (Eastern Poland). This last relict of old-growth lowland forest in Europe poses an exceptional reference site for studying the impact of habitat fragmentation on seed dispersal processes in temperate forest ecosystems. In particular, (i) we tested for associations between forest fragmentation and response traits of frugivores, that is forest specialization and body mass; (ii) we studied the relationship between frugivore response and effect traits, that is centrality (number of consumed plant species) and interaction type (mutualistic vs. antagonistic); and (iii) we assessed the feedback of fragmentation-induced changes on plant–frugivore interactions and seed removal rates. We found that fragmentation led to shifts in the frugivore community, associated with the response traits forest specialization and body mass, with fewer forest specialists and large-bodied frugivores in fragmented than in continuous forests. However, forest generalists and small-bodied frugivores were more central in the plant–frugivore associations than forest specialists and large-bodied frugivores. Therefore, the loss of vulnerable species did not result in reduced seed removal rates in fragmented compared with continuous forest. Synthesis. These results indicate that seed removal may be relatively robust in spite of shifts in the frugivore community in forest fragments. The correlation between response and effect traits of frugivores highlights the importance of forest generalists and small-bodied frugivores for maintaining dispersal processes in fragmented forests in temperate regions. Yet, future studies should aim at quantifying the consequences of seed disperser loss on other aspects of dispersal, such as long-distance dispersal, spatial patterns of seed deposition, seed germination and plant regeneration.","container-title":"Journal of Ecology","DOI":"10.1111/1365-2745.12669","ISSN":"1365-2745","issue":"1","language":"en","note":"_eprint: https://onlinelibrary.wiley.com/doi/pdf/10.1111/1365-2745.12669","page":"20-28","source":"Wiley Online Library","title":"Trait-associated loss of frugivores in fragmented forest does not affect seed removal rates","volume":"105","author":[{"family":"Farwig","given":"Nina"},{"family":"Schabo","given":"Dana G."},{"family":"Albrecht","given":"Jörg"}],"issued":{"date-parts":[["2017"]]}}}],"schema":"https://github.com/citation-style-language/schema/raw/master/csl-citation.json"} </w:instrText>
      </w:r>
      <w:r w:rsidR="009B1A18" w:rsidRPr="002E381D">
        <w:rPr>
          <w:rFonts w:ascii="Times New Roman" w:hAnsi="Times New Roman" w:cs="Times New Roman"/>
          <w:strike/>
          <w:rPrChange w:id="493" w:author="Tyler Coleman" w:date="2021-11-03T15:24:00Z">
            <w:rPr>
              <w:rFonts w:ascii="Times New Roman" w:hAnsi="Times New Roman" w:cs="Times New Roman"/>
            </w:rPr>
          </w:rPrChange>
        </w:rPr>
        <w:fldChar w:fldCharType="separate"/>
      </w:r>
      <w:r w:rsidR="009B1A18" w:rsidRPr="002E381D">
        <w:rPr>
          <w:rFonts w:ascii="Times New Roman" w:hAnsi="Times New Roman" w:cs="Times New Roman"/>
          <w:strike/>
          <w:noProof/>
          <w:rPrChange w:id="494" w:author="Tyler Coleman" w:date="2021-11-03T15:24:00Z">
            <w:rPr>
              <w:rFonts w:ascii="Times New Roman" w:hAnsi="Times New Roman" w:cs="Times New Roman"/>
              <w:noProof/>
            </w:rPr>
          </w:rPrChange>
        </w:rPr>
        <w:t>(Farwig et al., 2017)</w:t>
      </w:r>
      <w:r w:rsidR="009B1A18" w:rsidRPr="002E381D">
        <w:rPr>
          <w:rFonts w:ascii="Times New Roman" w:hAnsi="Times New Roman" w:cs="Times New Roman"/>
          <w:strike/>
          <w:rPrChange w:id="495" w:author="Tyler Coleman" w:date="2021-11-03T15:24:00Z">
            <w:rPr>
              <w:rFonts w:ascii="Times New Roman" w:hAnsi="Times New Roman" w:cs="Times New Roman"/>
            </w:rPr>
          </w:rPrChange>
        </w:rPr>
        <w:fldChar w:fldCharType="end"/>
      </w:r>
      <w:ins w:id="496" w:author="James Holdgrafer" w:date="2021-10-23T13:54:00Z">
        <w:r w:rsidR="00EE09FE" w:rsidRPr="002E381D">
          <w:rPr>
            <w:rFonts w:ascii="Times New Roman" w:hAnsi="Times New Roman" w:cs="Times New Roman"/>
            <w:strike/>
            <w:rPrChange w:id="497" w:author="Tyler Coleman" w:date="2021-11-03T15:24:00Z">
              <w:rPr>
                <w:rFonts w:ascii="Times New Roman" w:hAnsi="Times New Roman" w:cs="Times New Roman"/>
              </w:rPr>
            </w:rPrChange>
          </w:rPr>
          <w:t>.</w:t>
        </w:r>
      </w:ins>
      <w:ins w:id="498" w:author="James Holdgrafer" w:date="2021-10-23T13:52:00Z">
        <w:r w:rsidR="00EE09FE" w:rsidRPr="002E381D">
          <w:rPr>
            <w:rFonts w:ascii="Times New Roman" w:hAnsi="Times New Roman" w:cs="Times New Roman"/>
            <w:strike/>
            <w:rPrChange w:id="499" w:author="Tyler Coleman" w:date="2021-11-03T15:24:00Z">
              <w:rPr>
                <w:rFonts w:ascii="Times New Roman" w:hAnsi="Times New Roman" w:cs="Times New Roman"/>
              </w:rPr>
            </w:rPrChange>
          </w:rPr>
          <w:t xml:space="preserve"> </w:t>
        </w:r>
      </w:ins>
      <w:ins w:id="500" w:author="James Holdgrafer" w:date="2021-10-23T13:54:00Z">
        <w:r w:rsidR="00EE09FE" w:rsidRPr="002E381D">
          <w:rPr>
            <w:rFonts w:ascii="Times New Roman" w:hAnsi="Times New Roman" w:cs="Times New Roman"/>
            <w:strike/>
            <w:rPrChange w:id="501" w:author="Tyler Coleman" w:date="2021-11-03T15:24:00Z">
              <w:rPr>
                <w:rFonts w:ascii="Times New Roman" w:hAnsi="Times New Roman" w:cs="Times New Roman"/>
              </w:rPr>
            </w:rPrChange>
          </w:rPr>
          <w:t>Additionally, p</w:t>
        </w:r>
      </w:ins>
      <w:ins w:id="502" w:author="James Holdgrafer" w:date="2021-10-23T13:48:00Z">
        <w:r w:rsidR="00EE09FE" w:rsidRPr="002E381D">
          <w:rPr>
            <w:rFonts w:ascii="Times New Roman" w:hAnsi="Times New Roman" w:cs="Times New Roman"/>
            <w:strike/>
            <w:rPrChange w:id="503" w:author="Tyler Coleman" w:date="2021-11-03T15:24:00Z">
              <w:rPr>
                <w:rFonts w:ascii="Times New Roman" w:hAnsi="Times New Roman" w:cs="Times New Roman"/>
              </w:rPr>
            </w:rPrChange>
          </w:rPr>
          <w:t xml:space="preserve">ervasive characteristic differences in tropical plant communities from temperate hardwoods, such as: </w:t>
        </w:r>
      </w:ins>
      <w:ins w:id="504" w:author="James Holdgrafer" w:date="2021-10-23T15:37:00Z">
        <w:r w:rsidR="001216AF" w:rsidRPr="002E381D">
          <w:rPr>
            <w:rFonts w:ascii="Times New Roman" w:hAnsi="Times New Roman" w:cs="Times New Roman"/>
            <w:strike/>
            <w:rPrChange w:id="505" w:author="Tyler Coleman" w:date="2021-11-03T15:24:00Z">
              <w:rPr>
                <w:rFonts w:ascii="Times New Roman" w:hAnsi="Times New Roman" w:cs="Times New Roman"/>
              </w:rPr>
            </w:rPrChange>
          </w:rPr>
          <w:t>plant heights</w:t>
        </w:r>
      </w:ins>
      <w:ins w:id="506" w:author="James Holdgrafer" w:date="2021-10-23T13:48:00Z">
        <w:r w:rsidR="00EE09FE" w:rsidRPr="002E381D">
          <w:rPr>
            <w:rFonts w:ascii="Times New Roman" w:hAnsi="Times New Roman" w:cs="Times New Roman"/>
            <w:strike/>
            <w:rPrChange w:id="507" w:author="Tyler Coleman" w:date="2021-11-03T15:24:00Z">
              <w:rPr>
                <w:rFonts w:ascii="Times New Roman" w:hAnsi="Times New Roman" w:cs="Times New Roman"/>
              </w:rPr>
            </w:rPrChange>
          </w:rPr>
          <w:t>,</w:t>
        </w:r>
      </w:ins>
      <w:ins w:id="508" w:author="James Holdgrafer" w:date="2021-10-23T15:37:00Z">
        <w:r w:rsidR="001216AF" w:rsidRPr="002E381D">
          <w:rPr>
            <w:rFonts w:ascii="Times New Roman" w:hAnsi="Times New Roman" w:cs="Times New Roman"/>
            <w:strike/>
            <w:rPrChange w:id="509" w:author="Tyler Coleman" w:date="2021-11-03T15:24:00Z">
              <w:rPr>
                <w:rFonts w:ascii="Times New Roman" w:hAnsi="Times New Roman" w:cs="Times New Roman"/>
              </w:rPr>
            </w:rPrChange>
          </w:rPr>
          <w:t xml:space="preserve"> </w:t>
        </w:r>
        <w:proofErr w:type="spellStart"/>
        <w:r w:rsidR="001216AF" w:rsidRPr="002E381D">
          <w:rPr>
            <w:rFonts w:ascii="Times New Roman" w:hAnsi="Times New Roman" w:cs="Times New Roman"/>
            <w:strike/>
            <w:rPrChange w:id="510" w:author="Tyler Coleman" w:date="2021-11-03T15:24:00Z">
              <w:rPr>
                <w:rFonts w:ascii="Times New Roman" w:hAnsi="Times New Roman" w:cs="Times New Roman"/>
              </w:rPr>
            </w:rPrChange>
          </w:rPr>
          <w:t>fuit</w:t>
        </w:r>
        <w:proofErr w:type="spellEnd"/>
        <w:r w:rsidR="001216AF" w:rsidRPr="002E381D">
          <w:rPr>
            <w:rFonts w:ascii="Times New Roman" w:hAnsi="Times New Roman" w:cs="Times New Roman"/>
            <w:strike/>
            <w:rPrChange w:id="511" w:author="Tyler Coleman" w:date="2021-11-03T15:24:00Z">
              <w:rPr>
                <w:rFonts w:ascii="Times New Roman" w:hAnsi="Times New Roman" w:cs="Times New Roman"/>
              </w:rPr>
            </w:rPrChange>
          </w:rPr>
          <w:t xml:space="preserve"> body </w:t>
        </w:r>
        <w:proofErr w:type="gramStart"/>
        <w:r w:rsidR="001216AF" w:rsidRPr="002E381D">
          <w:rPr>
            <w:rFonts w:ascii="Times New Roman" w:hAnsi="Times New Roman" w:cs="Times New Roman"/>
            <w:strike/>
            <w:rPrChange w:id="512" w:author="Tyler Coleman" w:date="2021-11-03T15:24:00Z">
              <w:rPr>
                <w:rFonts w:ascii="Times New Roman" w:hAnsi="Times New Roman" w:cs="Times New Roman"/>
              </w:rPr>
            </w:rPrChange>
          </w:rPr>
          <w:t>size</w:t>
        </w:r>
      </w:ins>
      <w:ins w:id="513" w:author="James Holdgrafer" w:date="2021-10-23T13:48:00Z">
        <w:r w:rsidR="00EE09FE" w:rsidRPr="002E381D">
          <w:rPr>
            <w:rFonts w:ascii="Times New Roman" w:hAnsi="Times New Roman" w:cs="Times New Roman"/>
            <w:strike/>
            <w:rPrChange w:id="514" w:author="Tyler Coleman" w:date="2021-11-03T15:24:00Z">
              <w:rPr>
                <w:rFonts w:ascii="Times New Roman" w:hAnsi="Times New Roman" w:cs="Times New Roman"/>
              </w:rPr>
            </w:rPrChange>
          </w:rPr>
          <w:t>,_</w:t>
        </w:r>
        <w:proofErr w:type="gramEnd"/>
        <w:r w:rsidR="00EE09FE" w:rsidRPr="002E381D">
          <w:rPr>
            <w:rFonts w:ascii="Times New Roman" w:hAnsi="Times New Roman" w:cs="Times New Roman"/>
            <w:strike/>
            <w:rPrChange w:id="515" w:author="Tyler Coleman" w:date="2021-11-03T15:24:00Z">
              <w:rPr>
                <w:rFonts w:ascii="Times New Roman" w:hAnsi="Times New Roman" w:cs="Times New Roman"/>
              </w:rPr>
            </w:rPrChange>
          </w:rPr>
          <w:t xml:space="preserve">_, have been documented to influence seed </w:t>
        </w:r>
      </w:ins>
      <w:ins w:id="516" w:author="James Holdgrafer" w:date="2021-10-23T13:56:00Z">
        <w:r w:rsidR="00EE09FE" w:rsidRPr="002E381D">
          <w:rPr>
            <w:rFonts w:ascii="Times New Roman" w:hAnsi="Times New Roman" w:cs="Times New Roman"/>
            <w:strike/>
            <w:rPrChange w:id="517" w:author="Tyler Coleman" w:date="2021-11-03T15:24:00Z">
              <w:rPr>
                <w:rFonts w:ascii="Times New Roman" w:hAnsi="Times New Roman" w:cs="Times New Roman"/>
              </w:rPr>
            </w:rPrChange>
          </w:rPr>
          <w:t>dispersal ranges, also known as seed shadows</w:t>
        </w:r>
      </w:ins>
      <w:ins w:id="518" w:author="James Holdgrafer" w:date="2021-10-23T13:48:00Z">
        <w:r w:rsidR="00EE09FE" w:rsidRPr="002E381D">
          <w:rPr>
            <w:rFonts w:ascii="Times New Roman" w:hAnsi="Times New Roman" w:cs="Times New Roman"/>
            <w:strike/>
            <w:rPrChange w:id="519" w:author="Tyler Coleman" w:date="2021-11-03T15:24:00Z">
              <w:rPr>
                <w:rFonts w:ascii="Times New Roman" w:hAnsi="Times New Roman" w:cs="Times New Roman"/>
              </w:rPr>
            </w:rPrChange>
          </w:rPr>
          <w:t xml:space="preserve">. </w:t>
        </w:r>
      </w:ins>
      <w:ins w:id="520" w:author="James Holdgrafer" w:date="2021-10-23T14:07:00Z">
        <w:r w:rsidR="00E11525" w:rsidRPr="002E381D">
          <w:rPr>
            <w:rFonts w:ascii="Times New Roman" w:hAnsi="Times New Roman" w:cs="Times New Roman"/>
            <w:strike/>
            <w:highlight w:val="yellow"/>
            <w:rPrChange w:id="521" w:author="Tyler Coleman" w:date="2021-11-03T15:24:00Z">
              <w:rPr>
                <w:rFonts w:ascii="Times New Roman" w:hAnsi="Times New Roman" w:cs="Times New Roman"/>
              </w:rPr>
            </w:rPrChange>
          </w:rPr>
          <w:t xml:space="preserve">This calls into question whether tropical dispersal research should be applied to systems worldwide and underscores the need to study dispersal pattens outside of the tropics to better understand how global change affects seed dispersal relationships </w:t>
        </w:r>
        <w:r w:rsidR="00E11525" w:rsidRPr="002E381D">
          <w:rPr>
            <w:rFonts w:ascii="Times New Roman" w:hAnsi="Times New Roman" w:cs="Times New Roman"/>
            <w:strike/>
            <w:highlight w:val="yellow"/>
            <w:rPrChange w:id="522" w:author="Tyler Coleman" w:date="2021-11-03T15:24:00Z">
              <w:rPr>
                <w:rFonts w:ascii="Times New Roman" w:hAnsi="Times New Roman" w:cs="Times New Roman"/>
              </w:rPr>
            </w:rPrChange>
          </w:rPr>
          <w:fldChar w:fldCharType="begin"/>
        </w:r>
        <w:r w:rsidR="00E11525" w:rsidRPr="002E381D">
          <w:rPr>
            <w:rFonts w:ascii="Times New Roman" w:hAnsi="Times New Roman" w:cs="Times New Roman"/>
            <w:strike/>
            <w:highlight w:val="yellow"/>
            <w:rPrChange w:id="523" w:author="Tyler Coleman" w:date="2021-11-03T15:24:00Z">
              <w:rPr>
                <w:rFonts w:ascii="Times New Roman" w:hAnsi="Times New Roman" w:cs="Times New Roman"/>
              </w:rPr>
            </w:rPrChange>
          </w:rPr>
          <w: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instrText>
        </w:r>
        <w:r w:rsidR="00E11525" w:rsidRPr="002E381D">
          <w:rPr>
            <w:rFonts w:ascii="Times New Roman" w:hAnsi="Times New Roman" w:cs="Times New Roman"/>
            <w:strike/>
            <w:highlight w:val="yellow"/>
            <w:rPrChange w:id="524" w:author="Tyler Coleman" w:date="2021-11-03T15:24:00Z">
              <w:rPr>
                <w:rFonts w:ascii="Times New Roman" w:hAnsi="Times New Roman" w:cs="Times New Roman"/>
              </w:rPr>
            </w:rPrChange>
          </w:rPr>
          <w:fldChar w:fldCharType="separate"/>
        </w:r>
        <w:r w:rsidR="00E11525" w:rsidRPr="002E381D">
          <w:rPr>
            <w:rFonts w:ascii="Times New Roman" w:hAnsi="Times New Roman" w:cs="Times New Roman"/>
            <w:strike/>
            <w:noProof/>
            <w:highlight w:val="yellow"/>
            <w:rPrChange w:id="525" w:author="Tyler Coleman" w:date="2021-11-03T15:24:00Z">
              <w:rPr>
                <w:rFonts w:ascii="Times New Roman" w:hAnsi="Times New Roman" w:cs="Times New Roman"/>
                <w:noProof/>
              </w:rPr>
            </w:rPrChange>
          </w:rPr>
          <w:t>(Escribano-Avila et al., 2018)</w:t>
        </w:r>
        <w:r w:rsidR="00E11525" w:rsidRPr="002E381D">
          <w:rPr>
            <w:rFonts w:ascii="Times New Roman" w:hAnsi="Times New Roman" w:cs="Times New Roman"/>
            <w:strike/>
            <w:highlight w:val="yellow"/>
            <w:rPrChange w:id="526" w:author="Tyler Coleman" w:date="2021-11-03T15:24:00Z">
              <w:rPr>
                <w:rFonts w:ascii="Times New Roman" w:hAnsi="Times New Roman" w:cs="Times New Roman"/>
              </w:rPr>
            </w:rPrChange>
          </w:rPr>
          <w:fldChar w:fldCharType="end"/>
        </w:r>
        <w:r w:rsidR="00E11525" w:rsidRPr="002E381D">
          <w:rPr>
            <w:rFonts w:ascii="Times New Roman" w:hAnsi="Times New Roman" w:cs="Times New Roman"/>
            <w:strike/>
            <w:highlight w:val="yellow"/>
            <w:rPrChange w:id="527" w:author="Tyler Coleman" w:date="2021-11-03T15:24:00Z">
              <w:rPr>
                <w:rFonts w:ascii="Times New Roman" w:hAnsi="Times New Roman" w:cs="Times New Roman"/>
              </w:rPr>
            </w:rPrChange>
          </w:rPr>
          <w:t>.</w:t>
        </w:r>
      </w:ins>
    </w:p>
    <w:p w14:paraId="6C678304" w14:textId="77777777" w:rsidR="00EE09FE" w:rsidRDefault="00EE09FE" w:rsidP="0075193A">
      <w:pPr>
        <w:autoSpaceDE w:val="0"/>
        <w:autoSpaceDN w:val="0"/>
        <w:adjustRightInd w:val="0"/>
        <w:ind w:firstLine="720"/>
        <w:rPr>
          <w:ins w:id="528" w:author="James Holdgrafer" w:date="2021-10-23T13:48:00Z"/>
          <w:rFonts w:ascii="Times New Roman" w:hAnsi="Times New Roman" w:cs="Times New Roman"/>
        </w:rPr>
      </w:pPr>
    </w:p>
    <w:p w14:paraId="015A9324" w14:textId="413DB040" w:rsidR="0075193A" w:rsidRDefault="00673470" w:rsidP="0075193A">
      <w:pPr>
        <w:autoSpaceDE w:val="0"/>
        <w:autoSpaceDN w:val="0"/>
        <w:adjustRightInd w:val="0"/>
        <w:ind w:firstLine="720"/>
        <w:rPr>
          <w:ins w:id="529" w:author="James Holdgrafer" w:date="2021-10-14T21:48:00Z"/>
          <w:rFonts w:ascii="Times New Roman" w:hAnsi="Times New Roman" w:cs="Times New Roman"/>
        </w:rPr>
      </w:pPr>
      <w:ins w:id="530" w:author="James Holdgrafer" w:date="2021-10-14T21:39:00Z">
        <w:r>
          <w:rPr>
            <w:rFonts w:ascii="Times New Roman" w:hAnsi="Times New Roman" w:cs="Times New Roman"/>
          </w:rPr>
          <w:t xml:space="preserve"> </w:t>
        </w:r>
      </w:ins>
      <w:ins w:id="531" w:author="James Holdgrafer" w:date="2021-10-14T21:40:00Z">
        <w:r>
          <w:rPr>
            <w:rFonts w:ascii="Times New Roman" w:hAnsi="Times New Roman" w:cs="Times New Roman"/>
          </w:rPr>
          <w:t xml:space="preserve">In other systems there is more overlap and redundancy </w:t>
        </w:r>
      </w:ins>
      <w:ins w:id="532" w:author="James Holdgrafer" w:date="2021-10-14T21:41:00Z">
        <w:r>
          <w:rPr>
            <w:rFonts w:ascii="Times New Roman" w:hAnsi="Times New Roman" w:cs="Times New Roman"/>
          </w:rPr>
          <w:t>i</w:t>
        </w:r>
      </w:ins>
      <w:ins w:id="533" w:author="James Holdgrafer" w:date="2021-10-16T17:28:00Z">
        <w:r w:rsidR="0066125A">
          <w:rPr>
            <w:rFonts w:ascii="Times New Roman" w:hAnsi="Times New Roman" w:cs="Times New Roman"/>
          </w:rPr>
          <w:t>n</w:t>
        </w:r>
      </w:ins>
      <w:ins w:id="534" w:author="James Holdgrafer" w:date="2021-10-14T21:41:00Z">
        <w:r>
          <w:rPr>
            <w:rFonts w:ascii="Times New Roman" w:hAnsi="Times New Roman" w:cs="Times New Roman"/>
          </w:rPr>
          <w:t xml:space="preserve"> seed vectors. </w:t>
        </w:r>
        <w:r w:rsidRPr="00673470">
          <w:rPr>
            <w:rFonts w:ascii="Times New Roman" w:hAnsi="Times New Roman" w:cs="Times New Roman"/>
            <w:i/>
            <w:iCs/>
            <w:rPrChange w:id="535" w:author="James Holdgrafer" w:date="2021-10-14T21:41:00Z">
              <w:rPr>
                <w:rFonts w:ascii="Times New Roman" w:hAnsi="Times New Roman" w:cs="Times New Roman"/>
              </w:rPr>
            </w:rPrChange>
          </w:rPr>
          <w:t xml:space="preserve">Mention examples </w:t>
        </w:r>
        <w:r>
          <w:rPr>
            <w:rFonts w:ascii="Times New Roman" w:hAnsi="Times New Roman" w:cs="Times New Roman"/>
            <w:i/>
            <w:iCs/>
          </w:rPr>
          <w:t>of</w:t>
        </w:r>
        <w:r w:rsidRPr="00673470">
          <w:rPr>
            <w:rFonts w:ascii="Times New Roman" w:hAnsi="Times New Roman" w:cs="Times New Roman"/>
            <w:i/>
            <w:iCs/>
            <w:rPrChange w:id="536" w:author="James Holdgrafer" w:date="2021-10-14T21:41:00Z">
              <w:rPr>
                <w:rFonts w:ascii="Times New Roman" w:hAnsi="Times New Roman" w:cs="Times New Roman"/>
              </w:rPr>
            </w:rPrChange>
          </w:rPr>
          <w:t xml:space="preserve"> diffuse mutualisms in North America</w:t>
        </w:r>
        <w:r>
          <w:rPr>
            <w:rFonts w:ascii="Times New Roman" w:hAnsi="Times New Roman" w:cs="Times New Roman"/>
          </w:rPr>
          <w:t xml:space="preserve">. </w:t>
        </w:r>
      </w:ins>
      <w:ins w:id="537" w:author="James Holdgrafer" w:date="2021-10-23T14:09:00Z">
        <w:r w:rsidR="009B1A18">
          <w:rPr>
            <w:rFonts w:ascii="Times New Roman" w:hAnsi="Times New Roman" w:cs="Times New Roman"/>
          </w:rPr>
          <w:t xml:space="preserve">These differences underscore the need for more research on seed </w:t>
        </w:r>
      </w:ins>
      <w:ins w:id="538" w:author="James Holdgrafer" w:date="2021-10-23T14:10:00Z">
        <w:r w:rsidR="009B1A18">
          <w:rPr>
            <w:rFonts w:ascii="Times New Roman" w:hAnsi="Times New Roman" w:cs="Times New Roman"/>
          </w:rPr>
          <w:t>dispersal ecology</w:t>
        </w:r>
      </w:ins>
      <w:ins w:id="539" w:author="James Holdgrafer" w:date="2021-10-23T14:09:00Z">
        <w:r w:rsidR="009B1A18">
          <w:rPr>
            <w:rFonts w:ascii="Times New Roman" w:hAnsi="Times New Roman" w:cs="Times New Roman"/>
          </w:rPr>
          <w:t xml:space="preserve"> in the temperate hardwoods. </w:t>
        </w:r>
      </w:ins>
      <w:del w:id="540" w:author="James Holdgrafer" w:date="2021-10-23T14:07:00Z">
        <w:r w:rsidR="001809B1" w:rsidDel="00E11525">
          <w:rPr>
            <w:rFonts w:ascii="Times New Roman" w:hAnsi="Times New Roman" w:cs="Times New Roman"/>
          </w:rPr>
          <w:fldChar w:fldCharType="begin"/>
        </w:r>
        <w:r w:rsidR="001809B1" w:rsidDel="00E11525">
          <w:rPr>
            <w:rFonts w:ascii="Times New Roman" w:hAnsi="Times New Roman" w:cs="Times New Roman"/>
          </w:rPr>
          <w:delInstrText xml:space="preserve"> ADDIN ZOTERO_ITEM CSL_CITATION {"citationID":"ApLCMkh0","properties":{"formattedCitation":"(Escribano-Avila et al., 2018)","plainCitation":"(Escribano-Avila et al., 2018)","noteIndex":0},"citationItems":[{"id":108,"uris":["http://zotero.org/users/local/ud9bfypS/items/ZKBTV7N2"],"uri":["http://zotero.org/users/local/ud9bfypS/items/ZKBTV7N2"],"itemData":{"id":108,"type":"chapter","abstract":"Seed dispersal mediated by animals is a pivotal ecological interaction in the tropics. Despite a long tradition of tropical seed dispersal studies, only recently the drivers of the structure of seed dispersal networks are beginning to be uncovered at macroecological scales. The knowledge on tropical seed dispersal comes mainly from avian dispersal studies in the Neotropics while other frugivores and tropical regions are strongly understudied. The networks sampled with a combination of visitation census and seed recovery from feces seem more reliable of the number of detected links and web asymmetry than networks based on a single method. Our review reveals that keystone species in most networks share a set of functional traits likely influenced by species phylogeny. Woody plants bearing small berries (in the Melastomataceae, Myrtaceae, Moraceae, and Urticaceae families) were the most frequent keystone plants whereas two groups of keystone animals could be identified, namely: small obligate frugivores (Pipridae and Thraupidae) and large animals including a variety of taxonomic groups such as cracids, rodents, monkeys, and megafauna. Large keystone species tend to face a higher extinction risk leading to a concern on the sustainability of the dispersal services they provide, mainly to large-seeded plant species that are essential to ecosystem functioning.","container-title":"Ecological Networks in the Tropics: An Integrative Overview of Species Interactions from Some of the Most Species-Rich Habitats on Earth","event-place":"Cham","ISBN":"978-3-319-68228-0","language":"en","note":"DOI: 10.1007/978-3-319-68228-0_7","page":"93-110","publisher":"Springer International Publishing","publisher-place":"Cham","source":"Springer Link","title":"Tropical Seed Dispersal Networks: Emerging Patterns, Biases, and Keystone Species Traits","title-short":"Tropical Seed Dispersal Networks","URL":"https://doi.org/10.1007/978-3-319-68228-0_7","author":[{"family":"Escribano-Avila","given":"Gema"},{"family":"Lara-Romero","given":"Carlos"},{"family":"Heleno","given":"Ruben"},{"family":"Traveset","given":"Anna"}],"editor":[{"family":"Dáttilo","given":"Wesley"},{"family":"Rico-Gray","given":"Victor"}],"accessed":{"date-parts":[["2021",10,23]]},"issued":{"date-parts":[["2018"]]}}}],"schema":"https://github.com/citation-style-language/schema/raw/master/csl-citation.json"} </w:delInstrText>
        </w:r>
        <w:r w:rsidR="001809B1" w:rsidDel="00E11525">
          <w:rPr>
            <w:rFonts w:ascii="Times New Roman" w:hAnsi="Times New Roman" w:cs="Times New Roman"/>
          </w:rPr>
          <w:fldChar w:fldCharType="separate"/>
        </w:r>
        <w:r w:rsidR="001809B1" w:rsidDel="00E11525">
          <w:rPr>
            <w:rFonts w:ascii="Times New Roman" w:hAnsi="Times New Roman" w:cs="Times New Roman"/>
            <w:noProof/>
          </w:rPr>
          <w:delText>(Escribano-Avila et al., 2018)</w:delText>
        </w:r>
        <w:r w:rsidR="001809B1" w:rsidDel="00E11525">
          <w:rPr>
            <w:rFonts w:ascii="Times New Roman" w:hAnsi="Times New Roman" w:cs="Times New Roman"/>
          </w:rPr>
          <w:fldChar w:fldCharType="end"/>
        </w:r>
      </w:del>
    </w:p>
    <w:p w14:paraId="02893924" w14:textId="6561BAAC" w:rsidR="00673470" w:rsidRDefault="00673470" w:rsidP="0075193A">
      <w:pPr>
        <w:autoSpaceDE w:val="0"/>
        <w:autoSpaceDN w:val="0"/>
        <w:adjustRightInd w:val="0"/>
        <w:ind w:firstLine="720"/>
        <w:rPr>
          <w:ins w:id="541" w:author="James Holdgrafer" w:date="2021-10-14T21:48:00Z"/>
          <w:rFonts w:ascii="Times New Roman" w:hAnsi="Times New Roman" w:cs="Times New Roman"/>
        </w:rPr>
      </w:pPr>
    </w:p>
    <w:p w14:paraId="1B8F6D3E" w14:textId="305CC889" w:rsidR="00673470" w:rsidRDefault="00673470" w:rsidP="00673470">
      <w:pPr>
        <w:ind w:firstLine="720"/>
        <w:rPr>
          <w:ins w:id="542" w:author="James Holdgrafer" w:date="2021-10-16T17:45:00Z"/>
          <w:rFonts w:ascii="Times New Roman" w:eastAsia="Times New Roman" w:hAnsi="Times New Roman" w:cs="Times New Roman"/>
        </w:rPr>
      </w:pPr>
      <w:ins w:id="543" w:author="James Holdgrafer" w:date="2021-10-14T22:01:00Z">
        <w:r w:rsidRPr="0079699D">
          <w:rPr>
            <w:rFonts w:ascii="Times New Roman" w:hAnsi="Times New Roman" w:cs="Times New Roman"/>
            <w:b/>
            <w:bCs/>
            <w:highlight w:val="yellow"/>
            <w:rPrChange w:id="544" w:author="Tyler Coleman" w:date="2021-11-03T17:59:00Z">
              <w:rPr>
                <w:rFonts w:ascii="Times New Roman" w:hAnsi="Times New Roman" w:cs="Times New Roman"/>
              </w:rPr>
            </w:rPrChange>
          </w:rPr>
          <w:t xml:space="preserve">An underlying theme in dispersal ecology is that seeds are dispersed towards </w:t>
        </w:r>
      </w:ins>
      <w:ins w:id="545" w:author="James Holdgrafer" w:date="2021-10-14T22:02:00Z">
        <w:r w:rsidRPr="0079699D">
          <w:rPr>
            <w:rFonts w:ascii="Times New Roman" w:hAnsi="Times New Roman" w:cs="Times New Roman"/>
            <w:b/>
            <w:bCs/>
            <w:highlight w:val="yellow"/>
            <w:rPrChange w:id="546" w:author="Tyler Coleman" w:date="2021-11-03T17:59:00Z">
              <w:rPr>
                <w:rFonts w:ascii="Times New Roman" w:hAnsi="Times New Roman" w:cs="Times New Roman"/>
              </w:rPr>
            </w:rPrChange>
          </w:rPr>
          <w:t>resources</w:t>
        </w:r>
        <w:r>
          <w:rPr>
            <w:rFonts w:ascii="Times New Roman" w:hAnsi="Times New Roman" w:cs="Times New Roman"/>
          </w:rPr>
          <w:t xml:space="preserve">, </w:t>
        </w:r>
      </w:ins>
      <w:ins w:id="547" w:author="James Holdgrafer" w:date="2021-10-14T22:03:00Z">
        <w:r w:rsidRPr="0079699D">
          <w:rPr>
            <w:rFonts w:ascii="Times New Roman" w:hAnsi="Times New Roman" w:cs="Times New Roman"/>
            <w:strike/>
            <w:rPrChange w:id="548" w:author="Tyler Coleman" w:date="2021-11-03T17:59:00Z">
              <w:rPr>
                <w:rFonts w:ascii="Times New Roman" w:hAnsi="Times New Roman" w:cs="Times New Roman"/>
              </w:rPr>
            </w:rPrChange>
          </w:rPr>
          <w:t>with resources defined as:</w:t>
        </w:r>
        <w:r w:rsidRPr="0079699D">
          <w:rPr>
            <w:rFonts w:ascii="Times New Roman" w:hAnsi="Times New Roman" w:cs="Times New Roman"/>
            <w:strike/>
            <w:color w:val="202122"/>
            <w:shd w:val="clear" w:color="auto" w:fill="FFFFFF"/>
            <w:rPrChange w:id="549" w:author="Tyler Coleman" w:date="2021-11-03T17:59:00Z">
              <w:rPr>
                <w:rFonts w:ascii="Arial" w:hAnsi="Arial" w:cs="Arial"/>
                <w:color w:val="202122"/>
                <w:sz w:val="21"/>
                <w:szCs w:val="21"/>
                <w:shd w:val="clear" w:color="auto" w:fill="FFFFFF"/>
              </w:rPr>
            </w:rPrChange>
          </w:rPr>
          <w:t xml:space="preserve"> </w:t>
        </w:r>
        <w:r w:rsidRPr="0079699D">
          <w:rPr>
            <w:rFonts w:ascii="Times New Roman" w:eastAsia="Times New Roman" w:hAnsi="Times New Roman" w:cs="Times New Roman"/>
            <w:strike/>
            <w:color w:val="202122"/>
            <w:u w:val="single"/>
            <w:shd w:val="clear" w:color="auto" w:fill="FFFFFF"/>
            <w:rPrChange w:id="550" w:author="Tyler Coleman" w:date="2021-11-03T17:59:00Z">
              <w:rPr>
                <w:rFonts w:ascii="Arial" w:eastAsia="Times New Roman" w:hAnsi="Arial" w:cs="Arial"/>
                <w:color w:val="202122"/>
                <w:sz w:val="21"/>
                <w:szCs w:val="21"/>
                <w:shd w:val="clear" w:color="auto" w:fill="FFFFFF"/>
              </w:rPr>
            </w:rPrChange>
          </w:rPr>
          <w:t>a substance or object in the environment required by an organism for normal </w:t>
        </w:r>
      </w:ins>
      <w:ins w:id="551" w:author="James Holdgrafer" w:date="2021-10-14T22:04:00Z">
        <w:r w:rsidRPr="0079699D">
          <w:rPr>
            <w:rFonts w:ascii="Times New Roman" w:eastAsia="Times New Roman" w:hAnsi="Times New Roman" w:cs="Times New Roman"/>
            <w:strike/>
            <w:u w:val="single"/>
            <w:rPrChange w:id="552" w:author="Tyler Coleman" w:date="2021-11-03T17:59:00Z">
              <w:rPr>
                <w:rFonts w:ascii="Times New Roman" w:eastAsia="Times New Roman" w:hAnsi="Times New Roman" w:cs="Times New Roman"/>
              </w:rPr>
            </w:rPrChange>
          </w:rPr>
          <w:t>growth, maintenance, and reproduction</w:t>
        </w:r>
      </w:ins>
      <w:ins w:id="553" w:author="James Holdgrafer" w:date="2021-10-23T14:53:00Z">
        <w:r w:rsidR="0019132B" w:rsidRPr="0079699D">
          <w:rPr>
            <w:rFonts w:ascii="Times New Roman" w:eastAsia="Times New Roman" w:hAnsi="Times New Roman" w:cs="Times New Roman"/>
            <w:strike/>
            <w:rPrChange w:id="554" w:author="Tyler Coleman" w:date="2021-11-03T17:59:00Z">
              <w:rPr>
                <w:rFonts w:ascii="Times New Roman" w:eastAsia="Times New Roman" w:hAnsi="Times New Roman" w:cs="Times New Roman"/>
              </w:rPr>
            </w:rPrChange>
          </w:rPr>
          <w:t xml:space="preserve"> </w:t>
        </w:r>
      </w:ins>
      <w:r w:rsidR="0019132B" w:rsidRPr="0079699D">
        <w:rPr>
          <w:rFonts w:ascii="Times New Roman" w:eastAsia="Times New Roman" w:hAnsi="Times New Roman" w:cs="Times New Roman"/>
          <w:strike/>
          <w:rPrChange w:id="555" w:author="Tyler Coleman" w:date="2021-11-03T17:59:00Z">
            <w:rPr>
              <w:rFonts w:ascii="Times New Roman" w:eastAsia="Times New Roman" w:hAnsi="Times New Roman" w:cs="Times New Roman"/>
            </w:rPr>
          </w:rPrChange>
        </w:rPr>
        <w:fldChar w:fldCharType="begin"/>
      </w:r>
      <w:r w:rsidR="0097215F" w:rsidRPr="0079699D">
        <w:rPr>
          <w:rFonts w:ascii="Times New Roman" w:eastAsia="Times New Roman" w:hAnsi="Times New Roman" w:cs="Times New Roman"/>
          <w:strike/>
          <w:rPrChange w:id="556" w:author="Tyler Coleman" w:date="2021-11-03T17:59:00Z">
            <w:rPr>
              <w:rFonts w:ascii="Times New Roman" w:eastAsia="Times New Roman" w:hAnsi="Times New Roman" w:cs="Times New Roman"/>
            </w:rPr>
          </w:rPrChange>
        </w:rPr>
        <w:instrText xml:space="preserve"> ADDIN ZOTERO_ITEM CSL_CITATION {"citationID":"FEZrPAEG","properties":{"formattedCitation":"(Borah &amp; Beckman, 2021; Gleditsch et al., 2017; Howe &amp; Smallwood, 1982)","plainCitation":"(Borah &amp; Beckman, 2021; Gleditsch et al., 2017; Howe &amp; Smallwood, 1982)","noteIndex":0},"citationItems":[{"id":112,"uris":["http://zotero.org/users/local/ud9bfypS/items/2PBYAWS5"],"uri":["http://zotero.org/users/local/ud9bfypS/items/2PBYAWS5"],"itemData":{"id":112,"type":"article-journal","abstract":"Frugivore movement plays a critical role in animal-mediated seed dispersal. Frugivores utilize resources that are heterogeneously distributed in the landscape and execute complex movement to exploit these resources. Employing the ‘movement ecology paradigm', we discuss the drivers behind frugivore movement, categorize movement into canonical activity modes and explore the potential impacts on seed dispersal effectiveness via removal and deposition of seeds. Among the movement drivers, frugivore physiology determines the goals, motion capacities determine how frugivores move across their heterogenous landscape, navigation capabilities determine how frugivores acquire and process both internal and external information that set them in motion, and biotic interactions further modulate frugivore movement. The movement process that emerges from the interactions of these drivers can be classified into different canonical activity modes that determine levels of seed removal and generate clumped, even or other spatial distributions of seed deposition. We provide a novel framework to integrate movement drivers, frugivore activities and seed dispersal services. We provide future directions utilizing advances in animal movement research to better understand the role of animal movement in the effectiveness of seed dispersal, highlighting potential impacts of increased anthropogenic activities. To advance a mechanistic understanding of animal-mediated seed dispersal, we encourage increased collaboration between animal movement and plant ecologists.","container-title":"Oikos","DOI":"10.1111/oik.08310","ISSN":"1600-0706","issue":"n/a","language":"en","note":"_eprint: https://onlinelibrary.wiley.com/doi/pdf/10.1111/oik.08310","source":"Wiley Online Library","title":"Studying seed dispersal through the lens of movement ecology","URL":"https://onlinelibrary.wiley.com/doi/abs/10.1111/oik.08310","volume":"n/a","author":[{"family":"Borah","given":"Binod"},{"family":"Beckman","given":"Noelle G."}],"accessed":{"date-parts":[["2021",10,23]]},"issued":{"date-parts":[["2021"]]}}},{"id":115,"uris":["http://zotero.org/users/local/ud9bfypS/items/QFAP7E8J"],"uri":["http://zotero.org/users/local/ud9bfypS/items/QFAP7E8J"],"itemData":{"id":115,"type":"article-journal","abstract":"Mutualistic interactions between species are crucial for the maintenance and functioning of the community. Current research has shown the importance of not only understanding the structure of these mutualistic interaction networks but also their temporal dynamics. Temporal changes in species abundance, such as those caused by vertebrate resource tracking, may create temporal variability in a network though neighborhood effects and influence the directedness of dispersal. While much research has been done on resource tracking, neighborhood effects, and directed dispersal individually, little research has been done into their interrelationships and, therefore, theory of how resource tracking can influence frugivory and seed dispersal networks remains poorly developed. We use the available literature to show the prevalence of resource tracking by vertebrate frugivores and hypothesize how, through neighborhood effects, resource tracking may influence short-term variation in network properties. We then discuss how resource tracking can influence long-term network properties by altering the dispersal of plant species. Lastly, we use this information to hypothesize how the introductions of new species into a community may alter the influence of resource tracking on frugivory and seed dispersal. While trait matching and links that are not possible between species in a community (i.e., forbidden links) play a large role in determining the structure of a network, temporal change in the abundance of species due to resource tracking may also affect the properties of networks. By increasing our understanding of the role resource tracking has in the temporal variability of frugivory and seed dispersal networks, we can better determine the full extent of species interactions and provide valuable information for the conservation of ecological communities.","container-title":"Frontiers in Ecology and Evolution","DOI":"10.3389/fevo.2017.00098","ISSN":"2296-701X","page":"98","source":"Frontiers","title":"Connecting Resource Tracking by Frugivores to Temporal Variation in Seed Dispersal Networks","volume":"5","author":[{"family":"Gleditsch","given":"Jason M."},{"family":"Hruska","given":"Amy M."},{"family":"Foster","given":"Jeffrey T."}],"issued":{"date-parts":[["2017"]]}}},{"id":117,"uris":["http://zotero.org/users/local/ud9bfypS/items/LG5AUATV"],"uri":["http://zotero.org/users/local/ud9bfypS/items/LG5AUATV"],"itemData":{"id":117,"type":"article-journal","container-title":"Annual Review of Ecology and Systematics","DOI":"10.1146/annurev.es.13.110182.001221","issue":"1","note":"_eprint: https://doi.org/10.1146/annurev.es.13.110182.001221","page":"201-228","source":"Annual Reviews","title":"Ecology of Seed Dispersal","volume":"13","author":[{"family":"Howe","given":"H F"},{"family":"Smallwood","given":"J"}],"issued":{"date-parts":[["1982"]]}}}],"schema":"https://github.com/citation-style-language/schema/raw/master/csl-citation.json"} </w:instrText>
      </w:r>
      <w:r w:rsidR="0019132B" w:rsidRPr="0079699D">
        <w:rPr>
          <w:rFonts w:ascii="Times New Roman" w:eastAsia="Times New Roman" w:hAnsi="Times New Roman" w:cs="Times New Roman"/>
          <w:strike/>
          <w:rPrChange w:id="557" w:author="Tyler Coleman" w:date="2021-11-03T17:59:00Z">
            <w:rPr>
              <w:rFonts w:ascii="Times New Roman" w:eastAsia="Times New Roman" w:hAnsi="Times New Roman" w:cs="Times New Roman"/>
            </w:rPr>
          </w:rPrChange>
        </w:rPr>
        <w:fldChar w:fldCharType="separate"/>
      </w:r>
      <w:r w:rsidR="0097215F" w:rsidRPr="0079699D">
        <w:rPr>
          <w:rFonts w:ascii="Times New Roman" w:eastAsia="Times New Roman" w:hAnsi="Times New Roman" w:cs="Times New Roman"/>
          <w:strike/>
          <w:noProof/>
          <w:rPrChange w:id="558" w:author="Tyler Coleman" w:date="2021-11-03T17:59:00Z">
            <w:rPr>
              <w:rFonts w:ascii="Times New Roman" w:eastAsia="Times New Roman" w:hAnsi="Times New Roman" w:cs="Times New Roman"/>
              <w:noProof/>
            </w:rPr>
          </w:rPrChange>
        </w:rPr>
        <w:t>(Borah &amp; Beckman, 2021; Gleditsch et al., 2017; Howe &amp; Smallwood, 1982)</w:t>
      </w:r>
      <w:r w:rsidR="0019132B" w:rsidRPr="0079699D">
        <w:rPr>
          <w:rFonts w:ascii="Times New Roman" w:eastAsia="Times New Roman" w:hAnsi="Times New Roman" w:cs="Times New Roman"/>
          <w:strike/>
          <w:rPrChange w:id="559" w:author="Tyler Coleman" w:date="2021-11-03T17:59:00Z">
            <w:rPr>
              <w:rFonts w:ascii="Times New Roman" w:eastAsia="Times New Roman" w:hAnsi="Times New Roman" w:cs="Times New Roman"/>
            </w:rPr>
          </w:rPrChange>
        </w:rPr>
        <w:fldChar w:fldCharType="end"/>
      </w:r>
      <w:ins w:id="560" w:author="James Holdgrafer" w:date="2021-10-14T22:04:00Z">
        <w:r w:rsidRPr="0079699D">
          <w:rPr>
            <w:rFonts w:ascii="Times New Roman" w:eastAsia="Times New Roman" w:hAnsi="Times New Roman" w:cs="Times New Roman"/>
            <w:strike/>
            <w:rPrChange w:id="561" w:author="Tyler Coleman" w:date="2021-11-03T17:59:00Z">
              <w:rPr>
                <w:rFonts w:ascii="Times New Roman" w:eastAsia="Times New Roman" w:hAnsi="Times New Roman" w:cs="Times New Roman"/>
              </w:rPr>
            </w:rPrChange>
          </w:rPr>
          <w:t xml:space="preserve">. </w:t>
        </w:r>
      </w:ins>
      <w:ins w:id="562" w:author="James Holdgrafer" w:date="2021-10-23T14:54:00Z">
        <w:r w:rsidR="0019132B" w:rsidRPr="0079699D">
          <w:rPr>
            <w:rFonts w:ascii="Times New Roman" w:eastAsia="Times New Roman" w:hAnsi="Times New Roman" w:cs="Times New Roman"/>
            <w:strike/>
            <w:u w:val="single"/>
            <w:rPrChange w:id="563" w:author="Tyler Coleman" w:date="2021-11-03T17:59:00Z">
              <w:rPr>
                <w:rFonts w:ascii="Times New Roman" w:eastAsia="Times New Roman" w:hAnsi="Times New Roman" w:cs="Times New Roman"/>
              </w:rPr>
            </w:rPrChange>
          </w:rPr>
          <w:t xml:space="preserve">Three </w:t>
        </w:r>
      </w:ins>
      <w:ins w:id="564" w:author="James Holdgrafer" w:date="2021-10-24T13:08:00Z">
        <w:r w:rsidR="007830F1" w:rsidRPr="0079699D">
          <w:rPr>
            <w:rFonts w:ascii="Times New Roman" w:eastAsia="Times New Roman" w:hAnsi="Times New Roman" w:cs="Times New Roman"/>
            <w:strike/>
            <w:u w:val="single"/>
            <w:rPrChange w:id="565" w:author="Tyler Coleman" w:date="2021-11-03T17:59:00Z">
              <w:rPr>
                <w:rFonts w:ascii="Times New Roman" w:eastAsia="Times New Roman" w:hAnsi="Times New Roman" w:cs="Times New Roman"/>
              </w:rPr>
            </w:rPrChange>
          </w:rPr>
          <w:t>noteworthy</w:t>
        </w:r>
      </w:ins>
      <w:ins w:id="566" w:author="James Holdgrafer" w:date="2021-10-16T17:35:00Z">
        <w:r w:rsidR="0066125A" w:rsidRPr="0079699D">
          <w:rPr>
            <w:rFonts w:ascii="Times New Roman" w:eastAsia="Times New Roman" w:hAnsi="Times New Roman" w:cs="Times New Roman"/>
            <w:strike/>
            <w:u w:val="single"/>
            <w:rPrChange w:id="567" w:author="Tyler Coleman" w:date="2021-11-03T17:59:00Z">
              <w:rPr>
                <w:rFonts w:ascii="Times New Roman" w:eastAsia="Times New Roman" w:hAnsi="Times New Roman" w:cs="Times New Roman"/>
              </w:rPr>
            </w:rPrChange>
          </w:rPr>
          <w:t xml:space="preserve"> </w:t>
        </w:r>
      </w:ins>
      <w:ins w:id="568" w:author="James Holdgrafer" w:date="2021-10-16T17:39:00Z">
        <w:r w:rsidR="0066125A" w:rsidRPr="0079699D">
          <w:rPr>
            <w:rFonts w:ascii="Times New Roman" w:eastAsia="Times New Roman" w:hAnsi="Times New Roman" w:cs="Times New Roman"/>
            <w:strike/>
            <w:u w:val="single"/>
            <w:rPrChange w:id="569" w:author="Tyler Coleman" w:date="2021-11-03T17:59:00Z">
              <w:rPr>
                <w:rFonts w:ascii="Times New Roman" w:eastAsia="Times New Roman" w:hAnsi="Times New Roman" w:cs="Times New Roman"/>
              </w:rPr>
            </w:rPrChange>
          </w:rPr>
          <w:t>characteristic</w:t>
        </w:r>
      </w:ins>
      <w:ins w:id="570" w:author="James Holdgrafer" w:date="2021-10-21T20:39:00Z">
        <w:r w:rsidR="008B6419" w:rsidRPr="0079699D">
          <w:rPr>
            <w:rFonts w:ascii="Times New Roman" w:eastAsia="Times New Roman" w:hAnsi="Times New Roman" w:cs="Times New Roman"/>
            <w:strike/>
            <w:u w:val="single"/>
            <w:rPrChange w:id="571" w:author="Tyler Coleman" w:date="2021-11-03T17:59:00Z">
              <w:rPr>
                <w:rFonts w:ascii="Times New Roman" w:eastAsia="Times New Roman" w:hAnsi="Times New Roman" w:cs="Times New Roman"/>
              </w:rPr>
            </w:rPrChange>
          </w:rPr>
          <w:t>s</w:t>
        </w:r>
      </w:ins>
      <w:ins w:id="572" w:author="James Holdgrafer" w:date="2021-10-16T17:35:00Z">
        <w:r w:rsidR="0066125A" w:rsidRPr="0079699D">
          <w:rPr>
            <w:rFonts w:ascii="Times New Roman" w:eastAsia="Times New Roman" w:hAnsi="Times New Roman" w:cs="Times New Roman"/>
            <w:strike/>
            <w:u w:val="single"/>
            <w:rPrChange w:id="573" w:author="Tyler Coleman" w:date="2021-11-03T17:59:00Z">
              <w:rPr>
                <w:rFonts w:ascii="Times New Roman" w:eastAsia="Times New Roman" w:hAnsi="Times New Roman" w:cs="Times New Roman"/>
              </w:rPr>
            </w:rPrChange>
          </w:rPr>
          <w:t xml:space="preserve"> of resources </w:t>
        </w:r>
      </w:ins>
      <w:ins w:id="574" w:author="James Holdgrafer" w:date="2021-10-24T13:09:00Z">
        <w:r w:rsidR="007830F1" w:rsidRPr="0079699D">
          <w:rPr>
            <w:rFonts w:ascii="Times New Roman" w:eastAsia="Times New Roman" w:hAnsi="Times New Roman" w:cs="Times New Roman"/>
            <w:strike/>
            <w:u w:val="single"/>
            <w:rPrChange w:id="575" w:author="Tyler Coleman" w:date="2021-11-03T17:59:00Z">
              <w:rPr>
                <w:rFonts w:ascii="Times New Roman" w:eastAsia="Times New Roman" w:hAnsi="Times New Roman" w:cs="Times New Roman"/>
              </w:rPr>
            </w:rPrChange>
          </w:rPr>
          <w:t xml:space="preserve">that </w:t>
        </w:r>
      </w:ins>
      <w:ins w:id="576" w:author="James Holdgrafer" w:date="2021-10-16T17:35:00Z">
        <w:r w:rsidR="0066125A" w:rsidRPr="0079699D">
          <w:rPr>
            <w:rFonts w:ascii="Times New Roman" w:eastAsia="Times New Roman" w:hAnsi="Times New Roman" w:cs="Times New Roman"/>
            <w:strike/>
            <w:u w:val="single"/>
            <w:rPrChange w:id="577" w:author="Tyler Coleman" w:date="2021-11-03T17:59:00Z">
              <w:rPr>
                <w:rFonts w:ascii="Times New Roman" w:eastAsia="Times New Roman" w:hAnsi="Times New Roman" w:cs="Times New Roman"/>
              </w:rPr>
            </w:rPrChange>
          </w:rPr>
          <w:t>have been documented to influence animal behavior</w:t>
        </w:r>
      </w:ins>
      <w:ins w:id="578" w:author="James Holdgrafer" w:date="2021-10-24T13:09:00Z">
        <w:r w:rsidR="007830F1" w:rsidRPr="0079699D">
          <w:rPr>
            <w:rFonts w:ascii="Times New Roman" w:eastAsia="Times New Roman" w:hAnsi="Times New Roman" w:cs="Times New Roman"/>
            <w:strike/>
            <w:u w:val="single"/>
            <w:rPrChange w:id="579" w:author="Tyler Coleman" w:date="2021-11-03T17:59:00Z">
              <w:rPr>
                <w:rFonts w:ascii="Times New Roman" w:eastAsia="Times New Roman" w:hAnsi="Times New Roman" w:cs="Times New Roman"/>
              </w:rPr>
            </w:rPrChange>
          </w:rPr>
          <w:t xml:space="preserve"> are</w:t>
        </w:r>
      </w:ins>
      <w:ins w:id="580" w:author="James Holdgrafer" w:date="2021-10-16T17:35:00Z">
        <w:r w:rsidR="0066125A" w:rsidRPr="0079699D">
          <w:rPr>
            <w:rFonts w:ascii="Times New Roman" w:eastAsia="Times New Roman" w:hAnsi="Times New Roman" w:cs="Times New Roman"/>
            <w:strike/>
            <w:u w:val="single"/>
            <w:rPrChange w:id="581" w:author="Tyler Coleman" w:date="2021-11-03T17:59:00Z">
              <w:rPr>
                <w:rFonts w:ascii="Times New Roman" w:eastAsia="Times New Roman" w:hAnsi="Times New Roman" w:cs="Times New Roman"/>
              </w:rPr>
            </w:rPrChange>
          </w:rPr>
          <w:t xml:space="preserve">: </w:t>
        </w:r>
      </w:ins>
      <w:ins w:id="582" w:author="James Holdgrafer" w:date="2021-10-16T17:36:00Z">
        <w:r w:rsidR="0066125A" w:rsidRPr="0079699D">
          <w:rPr>
            <w:rFonts w:ascii="Times New Roman" w:eastAsia="Times New Roman" w:hAnsi="Times New Roman" w:cs="Times New Roman"/>
            <w:strike/>
            <w:u w:val="single"/>
            <w:rPrChange w:id="583" w:author="Tyler Coleman" w:date="2021-11-03T17:59:00Z">
              <w:rPr>
                <w:rFonts w:ascii="Times New Roman" w:eastAsia="Times New Roman" w:hAnsi="Times New Roman" w:cs="Times New Roman"/>
              </w:rPr>
            </w:rPrChange>
          </w:rPr>
          <w:t xml:space="preserve">abundance, quality, and diversity of </w:t>
        </w:r>
      </w:ins>
      <w:r w:rsidR="007830F1" w:rsidRPr="0079699D">
        <w:rPr>
          <w:rFonts w:ascii="Times New Roman" w:eastAsia="Times New Roman" w:hAnsi="Times New Roman" w:cs="Times New Roman"/>
          <w:strike/>
          <w:u w:val="single"/>
          <w:rPrChange w:id="584" w:author="Tyler Coleman" w:date="2021-11-03T17:59:00Z">
            <w:rPr>
              <w:rFonts w:ascii="Times New Roman" w:eastAsia="Times New Roman" w:hAnsi="Times New Roman" w:cs="Times New Roman"/>
            </w:rPr>
          </w:rPrChange>
        </w:rPr>
        <w:t>resources</w:t>
      </w:r>
      <w:r w:rsidR="007830F1" w:rsidRPr="0079699D">
        <w:rPr>
          <w:rFonts w:ascii="Times New Roman" w:eastAsia="Times New Roman" w:hAnsi="Times New Roman" w:cs="Times New Roman"/>
          <w:strike/>
          <w:rPrChange w:id="585" w:author="Tyler Coleman" w:date="2021-11-03T17:59:00Z">
            <w:rPr>
              <w:rFonts w:ascii="Times New Roman" w:eastAsia="Times New Roman" w:hAnsi="Times New Roman" w:cs="Times New Roman"/>
            </w:rPr>
          </w:rPrChange>
        </w:rPr>
        <w:t xml:space="preserve"> </w:t>
      </w:r>
      <w:r w:rsidR="00A344EC" w:rsidRPr="0079699D">
        <w:rPr>
          <w:rFonts w:ascii="Times New Roman" w:eastAsia="Times New Roman" w:hAnsi="Times New Roman" w:cs="Times New Roman"/>
          <w:strike/>
          <w:rPrChange w:id="586" w:author="Tyler Coleman" w:date="2021-11-03T17:59:00Z">
            <w:rPr>
              <w:rFonts w:ascii="Times New Roman" w:eastAsia="Times New Roman" w:hAnsi="Times New Roman" w:cs="Times New Roman"/>
            </w:rPr>
          </w:rPrChange>
        </w:rPr>
        <w:fldChar w:fldCharType="begin"/>
      </w:r>
      <w:r w:rsidR="007830F1" w:rsidRPr="0079699D">
        <w:rPr>
          <w:rFonts w:ascii="Times New Roman" w:eastAsia="Times New Roman" w:hAnsi="Times New Roman" w:cs="Times New Roman"/>
          <w:strike/>
          <w:rPrChange w:id="587" w:author="Tyler Coleman" w:date="2021-11-03T17:59:00Z">
            <w:rPr>
              <w:rFonts w:ascii="Times New Roman" w:eastAsia="Times New Roman" w:hAnsi="Times New Roman" w:cs="Times New Roman"/>
            </w:rPr>
          </w:rPrChange>
        </w:rPr>
        <w:instrText xml:space="preserve"> ADDIN ZOTERO_ITEM CSL_CITATION {"citationID":"QbBQRz5s","properties":{"formattedCitation":"(Garc\\uc0\\u237{}a et al., 2011; Schupp et al., 2019)","plainCitation":"(García et al., 2011; Schupp et al., 2019)","noteIndex":0},"citationItems":[{"id":128,"uris":["http://zotero.org/users/local/ud9bfypS/items/KPWJVYD4"],"uri":["http://zotero.org/users/local/ud9bfypS/items/KPWJVYD4"],"itemData":{"id":128,"type":"article-journal","abstract":"Plant–animal interactions are crucial nodes in the structure of communities and pivotal drivers of ecosystem functioning. Much of this relevance may depend on how animals cope with plant resources at different spatial scales. However, little is known about how and why different interactions perform at different scales in the same environmental setting. In this study we assess the spatial scales at which two plant–animal interactions operate and disentangle the environmental factors (plant resource availability vs. habitat structure) underpinning these operational scales. We studied two interactions with opposite (mutualistic vs. antagonistic) ecological effects on fleshy-fruited trees, frugivory and seed dispersal by birds, and the later predation by rodents on bird-dispersed seeds. Employing a standardized sampling, we covered three temperate ecosystems hosting structurally similar plant–frugivore–seed predator systems: Cantabrian forest, Mediterranean shrubland, and Patagonian forest. We sampled habitat structure (tree and understory covers), fleshy-fruit abundance, bird-dispersed seed occurrence, frugivorous bird abundance, and seed predation rate, along 1500–2500 m transects. Using a spatially explicit approach, we broke down the predictable spatial patterns of bird abundance and seed predation rate into patchiness at three consecutive spatial scales (broad, intermediate, and fine). The degree of patchiness and the allocation of spatial variability at different scales suggested a hierarchically nested structure in frugivory and seed predation, but a larger operational scale in seed predation than in frugivory. Scale-specific spatial distributions were explained by the response of animals to plant resource availability and habitat structure. Birds tracked fruits at large spatial scales in all systems and, within some systems, even across consecutive scales. Seed predation distribution was more responsive to habitat features than to resource availability. The reinforcement of resource tracking patterns across scales sometimes occurred simultaneously with the dilution of habitat effects, suggesting that scale dependence may emerge from trade-offs between resource acquisition and the effects of other factors, such as predation risk, on interacting animals. Our findings suggest that scale dependence in frugivory and seed predation may affect the balance of demographic effects of these interactions in plant populations. Moreover, the consistency of frugivory patterns within and across spatial scales may condition the redundancy of seed dispersal as an ecosystem function.","container-title":"Ecological Monographs","DOI":"10.1890/10-0470.1","ISSN":"1557-7015","issue":"1","language":"en","note":"_eprint: https://onlinelibrary.wiley.com/doi/pdf/10.1890/10-0470.1","page":"103-121","source":"Wiley Online Library","title":"The spatial scale of plant–animal interactions: effects of resource availability and habitat structure","title-short":"The spatial scale of plant–animal interactions","volume":"81","author":[{"family":"García","given":"Daniel"},{"family":"Zamora","given":"Regino"},{"family":"Amico","given":"Guillermo C."}],"issued":{"date-parts":[["2011"]]}}},{"id":125,"uris":["http://zotero.org/users/local/ud9bfypS/items/CTZGESWI"],"uri":["http://zotero.org/users/local/ud9bfypS/items/CTZGESWI"],"itemData":{"id":125,"type":"article-journal","abstract":"There is growing realization that intraspecific variation in seed dispersal can have important ecological and evolutionary consequences. However, we do not have a good understanding of the drivers or causes of intraspecific variation in dispersal, how strong an effect these drivers have, and how widespread they are across dispersal modes. As a first step to developing a better understanding, we present a broad, but not exhaustive, review of what is known about the drivers of intraspecific variation in seed dispersal, and what remains uncertain. We start by decomposing ‘drivers of intraspecific variation in seed dispersal’ into intrinsic drivers (i.e. variation in traits of individual plants) and extrinsic drivers (i.e. variation in ecological context). For intrinsic traits, we further decompose intraspecific variation into variation among individuals and variation of trait values within individuals. We then review our understanding of the major intrinsic and extrinsic drivers of intraspecific variation in seed dispersal, with an emphasis on variation among individuals. Crop size is the best-supported and best-understood intrinsic driver of variation across dispersal modes; overall, more seeds are dispersed as more seeds are produced, even in cases where per seed dispersal rates decline. Fruit/seed size is the second most widely studied intrinsic driver, and is also relevant to a broad range of seed dispersal modes. Remaining intrinsic drivers are poorly understood, and range from effects that are probably widespread, such as plant height, to drivers that are most likely sporadic, such as fruit or seed colour polymorphism. Primary extrinsic drivers of variation in seed dispersal include local environmental conditions and habitat structure. Finally, we present a selection of outstanding questions as a starting point to advance our understanding of individual variation in seed dispersal.","container-title":"AoB PLANTS","DOI":"10.1093/aobpla/plz067","ISSN":"2041-2851","issue":"6","journalAbbreviation":"AoB PLANTS","source":"Silverchair","title":"Intrinsic and extrinsic drivers of intraspecific variation in seed dispersal are diverse and pervasive","URL":"https://doi.org/10.1093/aobpla/plz067","volume":"11","author":[{"family":"Schupp","given":"Eugene W"},{"family":"Zwolak","given":"Rafal"},{"family":"Jones","given":"Landon R"},{"family":"Snell","given":"Rebecca S"},{"family":"Beckman","given":"Noelle G"},{"family":"Aslan","given":"Clare"},{"family":"Cavazos","given":"Brittany R"},{"family":"Effiom","given":"Edu"},{"family":"Fricke","given":"Evan C"},{"family":"Montaño-Centellas","given":"Flavia"},{"family":"Poulsen","given":"John"},{"family":"Razafindratsima","given":"Onja H"},{"family":"Sandor","given":"Manette E"},{"family":"Shea","given":"Katriona"}],"accessed":{"date-parts":[["2021",10,24]]},"issued":{"date-parts":[["2019",11,1]]}}}],"schema":"https://github.com/citation-style-language/schema/raw/master/csl-citation.json"} </w:instrText>
      </w:r>
      <w:r w:rsidR="00A344EC" w:rsidRPr="0079699D">
        <w:rPr>
          <w:rFonts w:ascii="Times New Roman" w:eastAsia="Times New Roman" w:hAnsi="Times New Roman" w:cs="Times New Roman"/>
          <w:strike/>
          <w:rPrChange w:id="588" w:author="Tyler Coleman" w:date="2021-11-03T17:59:00Z">
            <w:rPr>
              <w:rFonts w:ascii="Times New Roman" w:eastAsia="Times New Roman" w:hAnsi="Times New Roman" w:cs="Times New Roman"/>
            </w:rPr>
          </w:rPrChange>
        </w:rPr>
        <w:fldChar w:fldCharType="separate"/>
      </w:r>
      <w:r w:rsidR="007830F1" w:rsidRPr="0079699D">
        <w:rPr>
          <w:rFonts w:ascii="Times New Roman" w:hAnsi="Times New Roman" w:cs="Times New Roman"/>
          <w:strike/>
          <w:rPrChange w:id="589" w:author="Tyler Coleman" w:date="2021-11-03T17:59:00Z">
            <w:rPr>
              <w:rFonts w:ascii="Times New Roman" w:hAnsi="Times New Roman" w:cs="Times New Roman"/>
            </w:rPr>
          </w:rPrChange>
        </w:rPr>
        <w:t>(García et al., 2011; Schupp et al., 2019)</w:t>
      </w:r>
      <w:r w:rsidR="00A344EC" w:rsidRPr="0079699D">
        <w:rPr>
          <w:rFonts w:ascii="Times New Roman" w:eastAsia="Times New Roman" w:hAnsi="Times New Roman" w:cs="Times New Roman"/>
          <w:strike/>
          <w:rPrChange w:id="590" w:author="Tyler Coleman" w:date="2021-11-03T17:59:00Z">
            <w:rPr>
              <w:rFonts w:ascii="Times New Roman" w:eastAsia="Times New Roman" w:hAnsi="Times New Roman" w:cs="Times New Roman"/>
            </w:rPr>
          </w:rPrChange>
        </w:rPr>
        <w:fldChar w:fldCharType="end"/>
      </w:r>
      <w:ins w:id="591" w:author="James Holdgrafer" w:date="2021-10-16T17:36:00Z">
        <w:r w:rsidR="0066125A" w:rsidRPr="0079699D">
          <w:rPr>
            <w:rFonts w:ascii="Times New Roman" w:eastAsia="Times New Roman" w:hAnsi="Times New Roman" w:cs="Times New Roman"/>
            <w:strike/>
            <w:rPrChange w:id="592" w:author="Tyler Coleman" w:date="2021-11-03T17:59:00Z">
              <w:rPr>
                <w:rFonts w:ascii="Times New Roman" w:eastAsia="Times New Roman" w:hAnsi="Times New Roman" w:cs="Times New Roman"/>
              </w:rPr>
            </w:rPrChange>
          </w:rPr>
          <w:t xml:space="preserve">. </w:t>
        </w:r>
      </w:ins>
      <w:ins w:id="593" w:author="James Holdgrafer" w:date="2021-10-16T17:41:00Z">
        <w:r w:rsidR="0066125A" w:rsidRPr="0079699D">
          <w:rPr>
            <w:rFonts w:ascii="Times New Roman" w:eastAsia="Times New Roman" w:hAnsi="Times New Roman" w:cs="Times New Roman"/>
            <w:strike/>
            <w:rPrChange w:id="594" w:author="Tyler Coleman" w:date="2021-11-03T17:59:00Z">
              <w:rPr>
                <w:rFonts w:ascii="Times New Roman" w:eastAsia="Times New Roman" w:hAnsi="Times New Roman" w:cs="Times New Roman"/>
              </w:rPr>
            </w:rPrChange>
          </w:rPr>
          <w:t>A</w:t>
        </w:r>
      </w:ins>
      <w:ins w:id="595" w:author="James Holdgrafer" w:date="2021-10-16T17:38:00Z">
        <w:r w:rsidR="0066125A" w:rsidRPr="0079699D">
          <w:rPr>
            <w:rFonts w:ascii="Times New Roman" w:eastAsia="Times New Roman" w:hAnsi="Times New Roman" w:cs="Times New Roman"/>
            <w:strike/>
            <w:rPrChange w:id="596" w:author="Tyler Coleman" w:date="2021-11-03T17:59:00Z">
              <w:rPr>
                <w:rFonts w:ascii="Times New Roman" w:eastAsia="Times New Roman" w:hAnsi="Times New Roman" w:cs="Times New Roman"/>
              </w:rPr>
            </w:rPrChange>
          </w:rPr>
          <w:t xml:space="preserve">ll three of those </w:t>
        </w:r>
      </w:ins>
      <w:ins w:id="597" w:author="James Holdgrafer" w:date="2021-10-16T17:39:00Z">
        <w:r w:rsidR="0066125A" w:rsidRPr="0079699D">
          <w:rPr>
            <w:rFonts w:ascii="Times New Roman" w:eastAsia="Times New Roman" w:hAnsi="Times New Roman" w:cs="Times New Roman"/>
            <w:strike/>
            <w:rPrChange w:id="598" w:author="Tyler Coleman" w:date="2021-11-03T17:59:00Z">
              <w:rPr>
                <w:rFonts w:ascii="Times New Roman" w:eastAsia="Times New Roman" w:hAnsi="Times New Roman" w:cs="Times New Roman"/>
              </w:rPr>
            </w:rPrChange>
          </w:rPr>
          <w:t>resource characteristics are playi</w:t>
        </w:r>
      </w:ins>
      <w:ins w:id="599" w:author="James Holdgrafer" w:date="2021-10-16T17:40:00Z">
        <w:r w:rsidR="0066125A" w:rsidRPr="0079699D">
          <w:rPr>
            <w:rFonts w:ascii="Times New Roman" w:eastAsia="Times New Roman" w:hAnsi="Times New Roman" w:cs="Times New Roman"/>
            <w:strike/>
            <w:rPrChange w:id="600" w:author="Tyler Coleman" w:date="2021-11-03T17:59:00Z">
              <w:rPr>
                <w:rFonts w:ascii="Times New Roman" w:eastAsia="Times New Roman" w:hAnsi="Times New Roman" w:cs="Times New Roman"/>
              </w:rPr>
            </w:rPrChange>
          </w:rPr>
          <w:t>ng a role in interspecies interactions among plants and animals, but resource diversity is particularly relevant to diffuse mutualisms.</w:t>
        </w:r>
        <w:r w:rsidR="0066125A">
          <w:rPr>
            <w:rFonts w:ascii="Times New Roman" w:eastAsia="Times New Roman" w:hAnsi="Times New Roman" w:cs="Times New Roman"/>
          </w:rPr>
          <w:t xml:space="preserve"> </w:t>
        </w:r>
      </w:ins>
      <w:ins w:id="601" w:author="James Holdgrafer" w:date="2021-10-16T17:43:00Z">
        <w:r w:rsidR="0066125A" w:rsidRPr="0079699D">
          <w:rPr>
            <w:rFonts w:ascii="Times New Roman" w:eastAsia="Times New Roman" w:hAnsi="Times New Roman" w:cs="Times New Roman"/>
            <w:highlight w:val="yellow"/>
            <w:rPrChange w:id="602" w:author="Tyler Coleman" w:date="2021-11-03T17:59:00Z">
              <w:rPr>
                <w:rFonts w:ascii="Times New Roman" w:eastAsia="Times New Roman" w:hAnsi="Times New Roman" w:cs="Times New Roman"/>
              </w:rPr>
            </w:rPrChange>
          </w:rPr>
          <w:t xml:space="preserve">We know </w:t>
        </w:r>
      </w:ins>
      <w:ins w:id="603" w:author="James Holdgrafer" w:date="2021-10-21T20:15:00Z">
        <w:r w:rsidR="008B6419" w:rsidRPr="0079699D">
          <w:rPr>
            <w:rFonts w:ascii="Times New Roman" w:eastAsia="Times New Roman" w:hAnsi="Times New Roman" w:cs="Times New Roman"/>
            <w:highlight w:val="yellow"/>
            <w:rPrChange w:id="604" w:author="Tyler Coleman" w:date="2021-11-03T17:59:00Z">
              <w:rPr>
                <w:rFonts w:ascii="Times New Roman" w:eastAsia="Times New Roman" w:hAnsi="Times New Roman" w:cs="Times New Roman"/>
              </w:rPr>
            </w:rPrChange>
          </w:rPr>
          <w:t xml:space="preserve">declines in </w:t>
        </w:r>
      </w:ins>
      <w:ins w:id="605" w:author="James Holdgrafer" w:date="2021-10-16T17:43:00Z">
        <w:r w:rsidR="0066125A" w:rsidRPr="0079699D">
          <w:rPr>
            <w:rFonts w:ascii="Times New Roman" w:eastAsia="Times New Roman" w:hAnsi="Times New Roman" w:cs="Times New Roman"/>
            <w:highlight w:val="yellow"/>
            <w:rPrChange w:id="606" w:author="Tyler Coleman" w:date="2021-11-03T17:59:00Z">
              <w:rPr>
                <w:rFonts w:ascii="Times New Roman" w:eastAsia="Times New Roman" w:hAnsi="Times New Roman" w:cs="Times New Roman"/>
              </w:rPr>
            </w:rPrChange>
          </w:rPr>
          <w:t xml:space="preserve">plant richness can impair seed </w:t>
        </w:r>
        <w:proofErr w:type="gramStart"/>
        <w:r w:rsidR="0066125A" w:rsidRPr="0079699D">
          <w:rPr>
            <w:rFonts w:ascii="Times New Roman" w:eastAsia="Times New Roman" w:hAnsi="Times New Roman" w:cs="Times New Roman"/>
            <w:highlight w:val="yellow"/>
            <w:rPrChange w:id="607" w:author="Tyler Coleman" w:date="2021-11-03T17:59:00Z">
              <w:rPr>
                <w:rFonts w:ascii="Times New Roman" w:eastAsia="Times New Roman" w:hAnsi="Times New Roman" w:cs="Times New Roman"/>
              </w:rPr>
            </w:rPrChange>
          </w:rPr>
          <w:t>dispersal, but</w:t>
        </w:r>
        <w:proofErr w:type="gramEnd"/>
        <w:r w:rsidR="0066125A" w:rsidRPr="0079699D">
          <w:rPr>
            <w:rFonts w:ascii="Times New Roman" w:eastAsia="Times New Roman" w:hAnsi="Times New Roman" w:cs="Times New Roman"/>
            <w:highlight w:val="yellow"/>
            <w:rPrChange w:id="608" w:author="Tyler Coleman" w:date="2021-11-03T17:59:00Z">
              <w:rPr>
                <w:rFonts w:ascii="Times New Roman" w:eastAsia="Times New Roman" w:hAnsi="Times New Roman" w:cs="Times New Roman"/>
              </w:rPr>
            </w:rPrChange>
          </w:rPr>
          <w:t xml:space="preserve"> </w:t>
        </w:r>
      </w:ins>
      <w:ins w:id="609" w:author="James Holdgrafer" w:date="2021-10-16T17:44:00Z">
        <w:r w:rsidR="0066125A" w:rsidRPr="0079699D">
          <w:rPr>
            <w:rFonts w:ascii="Times New Roman" w:eastAsia="Times New Roman" w:hAnsi="Times New Roman" w:cs="Times New Roman"/>
            <w:highlight w:val="yellow"/>
            <w:rPrChange w:id="610" w:author="Tyler Coleman" w:date="2021-11-03T17:59:00Z">
              <w:rPr>
                <w:rFonts w:ascii="Times New Roman" w:eastAsia="Times New Roman" w:hAnsi="Times New Roman" w:cs="Times New Roman"/>
              </w:rPr>
            </w:rPrChange>
          </w:rPr>
          <w:t xml:space="preserve">declines in bird richness may </w:t>
        </w:r>
      </w:ins>
      <w:ins w:id="611" w:author="James Holdgrafer" w:date="2021-10-21T20:15:00Z">
        <w:r w:rsidR="008B6419" w:rsidRPr="0079699D">
          <w:rPr>
            <w:rFonts w:ascii="Times New Roman" w:eastAsia="Times New Roman" w:hAnsi="Times New Roman" w:cs="Times New Roman"/>
            <w:highlight w:val="yellow"/>
            <w:rPrChange w:id="612" w:author="Tyler Coleman" w:date="2021-11-03T17:59:00Z">
              <w:rPr>
                <w:rFonts w:ascii="Times New Roman" w:eastAsia="Times New Roman" w:hAnsi="Times New Roman" w:cs="Times New Roman"/>
              </w:rPr>
            </w:rPrChange>
          </w:rPr>
          <w:t xml:space="preserve">not </w:t>
        </w:r>
      </w:ins>
      <w:ins w:id="613" w:author="James Holdgrafer" w:date="2021-10-16T17:44:00Z">
        <w:r w:rsidR="0066125A" w:rsidRPr="0079699D">
          <w:rPr>
            <w:rFonts w:ascii="Times New Roman" w:eastAsia="Times New Roman" w:hAnsi="Times New Roman" w:cs="Times New Roman"/>
            <w:highlight w:val="yellow"/>
            <w:rPrChange w:id="614" w:author="Tyler Coleman" w:date="2021-11-03T17:59:00Z">
              <w:rPr>
                <w:rFonts w:ascii="Times New Roman" w:eastAsia="Times New Roman" w:hAnsi="Times New Roman" w:cs="Times New Roman"/>
              </w:rPr>
            </w:rPrChange>
          </w:rPr>
          <w:t>have as robust of an effect if there are functional redundancies in most seed dispersal relationships.</w:t>
        </w:r>
        <w:r w:rsidR="0066125A">
          <w:rPr>
            <w:rFonts w:ascii="Times New Roman" w:eastAsia="Times New Roman" w:hAnsi="Times New Roman" w:cs="Times New Roman"/>
          </w:rPr>
          <w:t xml:space="preserve"> </w:t>
        </w:r>
      </w:ins>
    </w:p>
    <w:p w14:paraId="130B22A9" w14:textId="2D3D6A3D" w:rsidR="0066125A" w:rsidRDefault="0066125A" w:rsidP="00673470">
      <w:pPr>
        <w:ind w:firstLine="720"/>
        <w:rPr>
          <w:ins w:id="615" w:author="James Holdgrafer" w:date="2021-10-16T17:45:00Z"/>
          <w:rFonts w:ascii="Times New Roman" w:eastAsia="Times New Roman" w:hAnsi="Times New Roman" w:cs="Times New Roman"/>
        </w:rPr>
      </w:pPr>
    </w:p>
    <w:p w14:paraId="205FB780" w14:textId="225F1153" w:rsidR="0066125A" w:rsidRDefault="0066125A" w:rsidP="00673470">
      <w:pPr>
        <w:ind w:firstLine="720"/>
        <w:rPr>
          <w:ins w:id="616" w:author="James Holdgrafer" w:date="2021-10-16T18:16:00Z"/>
          <w:rFonts w:ascii="Times New Roman" w:eastAsia="Times New Roman" w:hAnsi="Times New Roman" w:cs="Times New Roman"/>
        </w:rPr>
      </w:pPr>
      <w:ins w:id="617" w:author="James Holdgrafer" w:date="2021-10-16T17:58:00Z">
        <w:r w:rsidRPr="001C0442">
          <w:rPr>
            <w:rFonts w:ascii="Times New Roman" w:eastAsia="Times New Roman" w:hAnsi="Times New Roman" w:cs="Times New Roman"/>
            <w:highlight w:val="yellow"/>
            <w:rPrChange w:id="618" w:author="Tyler Coleman" w:date="2021-10-28T17:38:00Z">
              <w:rPr>
                <w:rFonts w:ascii="Times New Roman" w:eastAsia="Times New Roman" w:hAnsi="Times New Roman" w:cs="Times New Roman"/>
              </w:rPr>
            </w:rPrChange>
          </w:rPr>
          <w:t xml:space="preserve">In a </w:t>
        </w:r>
      </w:ins>
      <w:ins w:id="619" w:author="James Holdgrafer" w:date="2021-10-16T17:59:00Z">
        <w:r w:rsidRPr="001C0442">
          <w:rPr>
            <w:rFonts w:ascii="Times New Roman" w:eastAsia="Times New Roman" w:hAnsi="Times New Roman" w:cs="Times New Roman"/>
            <w:highlight w:val="yellow"/>
            <w:rPrChange w:id="620" w:author="Tyler Coleman" w:date="2021-10-28T17:38:00Z">
              <w:rPr>
                <w:rFonts w:ascii="Times New Roman" w:eastAsia="Times New Roman" w:hAnsi="Times New Roman" w:cs="Times New Roman"/>
              </w:rPr>
            </w:rPrChange>
          </w:rPr>
          <w:t>world with declining resource diversity</w:t>
        </w:r>
      </w:ins>
      <w:ins w:id="621" w:author="James Holdgrafer" w:date="2021-10-16T18:02:00Z">
        <w:r w:rsidRPr="001C0442">
          <w:rPr>
            <w:rFonts w:ascii="Times New Roman" w:eastAsia="Times New Roman" w:hAnsi="Times New Roman" w:cs="Times New Roman"/>
            <w:highlight w:val="yellow"/>
            <w:rPrChange w:id="622" w:author="Tyler Coleman" w:date="2021-10-28T17:38:00Z">
              <w:rPr>
                <w:rFonts w:ascii="Times New Roman" w:eastAsia="Times New Roman" w:hAnsi="Times New Roman" w:cs="Times New Roman"/>
              </w:rPr>
            </w:rPrChange>
          </w:rPr>
          <w:t xml:space="preserve"> in ecosystems</w:t>
        </w:r>
      </w:ins>
      <w:ins w:id="623" w:author="James Holdgrafer" w:date="2021-10-16T18:19:00Z">
        <w:r w:rsidR="008B6419" w:rsidRPr="001C0442">
          <w:rPr>
            <w:rFonts w:ascii="Times New Roman" w:eastAsia="Times New Roman" w:hAnsi="Times New Roman" w:cs="Times New Roman"/>
            <w:highlight w:val="yellow"/>
            <w:rPrChange w:id="624" w:author="Tyler Coleman" w:date="2021-10-28T17:38:00Z">
              <w:rPr>
                <w:rFonts w:ascii="Times New Roman" w:eastAsia="Times New Roman" w:hAnsi="Times New Roman" w:cs="Times New Roman"/>
              </w:rPr>
            </w:rPrChange>
          </w:rPr>
          <w:t>,</w:t>
        </w:r>
      </w:ins>
      <w:ins w:id="625" w:author="James Holdgrafer" w:date="2021-10-16T18:04:00Z">
        <w:r w:rsidRPr="001C0442">
          <w:rPr>
            <w:rFonts w:ascii="Times New Roman" w:eastAsia="Times New Roman" w:hAnsi="Times New Roman" w:cs="Times New Roman"/>
            <w:highlight w:val="yellow"/>
            <w:rPrChange w:id="626" w:author="Tyler Coleman" w:date="2021-10-28T17:38:00Z">
              <w:rPr>
                <w:rFonts w:ascii="Times New Roman" w:eastAsia="Times New Roman" w:hAnsi="Times New Roman" w:cs="Times New Roman"/>
              </w:rPr>
            </w:rPrChange>
          </w:rPr>
          <w:t xml:space="preserve"> there is a need to better understand how declining resource diversity impacts diffuse mutualisms.</w:t>
        </w:r>
        <w:r>
          <w:rPr>
            <w:rFonts w:ascii="Times New Roman" w:eastAsia="Times New Roman" w:hAnsi="Times New Roman" w:cs="Times New Roman"/>
          </w:rPr>
          <w:t xml:space="preserve"> In systems</w:t>
        </w:r>
      </w:ins>
      <w:ins w:id="627" w:author="James Holdgrafer" w:date="2021-10-16T18:05:00Z">
        <w:r>
          <w:rPr>
            <w:rFonts w:ascii="Times New Roman" w:eastAsia="Times New Roman" w:hAnsi="Times New Roman" w:cs="Times New Roman"/>
          </w:rPr>
          <w:t xml:space="preserve"> with a lot of functional </w:t>
        </w:r>
      </w:ins>
      <w:ins w:id="628" w:author="James Holdgrafer" w:date="2021-10-16T18:06:00Z">
        <w:r>
          <w:rPr>
            <w:rFonts w:ascii="Times New Roman" w:eastAsia="Times New Roman" w:hAnsi="Times New Roman" w:cs="Times New Roman"/>
          </w:rPr>
          <w:t>redundancy</w:t>
        </w:r>
      </w:ins>
      <w:ins w:id="629" w:author="James Holdgrafer" w:date="2021-10-16T18:05:00Z">
        <w:r>
          <w:rPr>
            <w:rFonts w:ascii="Times New Roman" w:eastAsia="Times New Roman" w:hAnsi="Times New Roman" w:cs="Times New Roman"/>
          </w:rPr>
          <w:t>, declining resource diversity may have a more robust impact than declining seed vector diversity.</w:t>
        </w:r>
      </w:ins>
      <w:ins w:id="630" w:author="James Holdgrafer" w:date="2021-10-16T18:07:00Z">
        <w:r>
          <w:rPr>
            <w:rFonts w:ascii="Times New Roman" w:eastAsia="Times New Roman" w:hAnsi="Times New Roman" w:cs="Times New Roman"/>
          </w:rPr>
          <w:t xml:space="preserve"> </w:t>
        </w:r>
      </w:ins>
      <w:commentRangeStart w:id="631"/>
      <w:ins w:id="632" w:author="James Holdgrafer" w:date="2021-10-16T18:10:00Z">
        <w:r>
          <w:rPr>
            <w:rFonts w:ascii="Times New Roman" w:eastAsia="Times New Roman" w:hAnsi="Times New Roman" w:cs="Times New Roman"/>
          </w:rPr>
          <w:t>Co</w:t>
        </w:r>
      </w:ins>
      <w:ins w:id="633" w:author="James Holdgrafer" w:date="2021-10-16T18:11:00Z">
        <w:r>
          <w:rPr>
            <w:rFonts w:ascii="Times New Roman" w:eastAsia="Times New Roman" w:hAnsi="Times New Roman" w:cs="Times New Roman"/>
          </w:rPr>
          <w:t>nsidering that birds are prominent seed vectors in temperate forest</w:t>
        </w:r>
      </w:ins>
      <w:ins w:id="634" w:author="James Holdgrafer" w:date="2021-10-16T18:14:00Z">
        <w:r>
          <w:rPr>
            <w:rFonts w:ascii="Times New Roman" w:eastAsia="Times New Roman" w:hAnsi="Times New Roman" w:cs="Times New Roman"/>
          </w:rPr>
          <w:t xml:space="preserve"> diffuse mutualisms</w:t>
        </w:r>
      </w:ins>
      <w:ins w:id="635" w:author="James Holdgrafer" w:date="2021-10-16T18:11:00Z">
        <w:r>
          <w:rPr>
            <w:rFonts w:ascii="Times New Roman" w:eastAsia="Times New Roman" w:hAnsi="Times New Roman" w:cs="Times New Roman"/>
          </w:rPr>
          <w:t>,</w:t>
        </w:r>
      </w:ins>
      <w:ins w:id="636" w:author="James Holdgrafer" w:date="2021-10-16T18:16:00Z">
        <w:r>
          <w:rPr>
            <w:rFonts w:ascii="Times New Roman" w:eastAsia="Times New Roman" w:hAnsi="Times New Roman" w:cs="Times New Roman"/>
          </w:rPr>
          <w:t xml:space="preserve"> we</w:t>
        </w:r>
      </w:ins>
      <w:ins w:id="637" w:author="James Holdgrafer" w:date="2021-10-16T18:11:00Z">
        <w:r>
          <w:rPr>
            <w:rFonts w:ascii="Times New Roman" w:eastAsia="Times New Roman" w:hAnsi="Times New Roman" w:cs="Times New Roman"/>
          </w:rPr>
          <w:t xml:space="preserve"> </w:t>
        </w:r>
      </w:ins>
      <w:ins w:id="638" w:author="James Holdgrafer" w:date="2021-10-16T18:16:00Z">
        <w:r>
          <w:rPr>
            <w:rFonts w:ascii="Times New Roman" w:eastAsia="Times New Roman" w:hAnsi="Times New Roman" w:cs="Times New Roman"/>
          </w:rPr>
          <w:t xml:space="preserve">examined </w:t>
        </w:r>
      </w:ins>
      <w:ins w:id="639" w:author="James Holdgrafer" w:date="2021-10-16T18:17:00Z">
        <w:r>
          <w:rPr>
            <w:rFonts w:ascii="Times New Roman" w:eastAsia="Times New Roman" w:hAnsi="Times New Roman" w:cs="Times New Roman"/>
          </w:rPr>
          <w:t>how depauperate bird communities influence the relationship between seed rain richness and resource diversity</w:t>
        </w:r>
      </w:ins>
      <w:ins w:id="640" w:author="James Holdgrafer" w:date="2021-10-21T20:22:00Z">
        <w:r w:rsidR="008B6419">
          <w:rPr>
            <w:rFonts w:ascii="Times New Roman" w:eastAsia="Times New Roman" w:hAnsi="Times New Roman" w:cs="Times New Roman"/>
          </w:rPr>
          <w:t>.</w:t>
        </w:r>
      </w:ins>
      <w:commentRangeEnd w:id="631"/>
      <w:r w:rsidR="008F7B04">
        <w:rPr>
          <w:rStyle w:val="CommentReference"/>
        </w:rPr>
        <w:commentReference w:id="631"/>
      </w:r>
    </w:p>
    <w:p w14:paraId="714332D9" w14:textId="685EA11D" w:rsidR="00673470" w:rsidRPr="00673470" w:rsidRDefault="00673470" w:rsidP="0075193A">
      <w:pPr>
        <w:autoSpaceDE w:val="0"/>
        <w:autoSpaceDN w:val="0"/>
        <w:adjustRightInd w:val="0"/>
        <w:ind w:firstLine="720"/>
        <w:rPr>
          <w:ins w:id="641" w:author="James Holdgrafer" w:date="2021-10-14T21:26:00Z"/>
          <w:rFonts w:ascii="Times New Roman" w:hAnsi="Times New Roman" w:cs="Times New Roman"/>
        </w:rPr>
      </w:pPr>
    </w:p>
    <w:p w14:paraId="2193F3BF" w14:textId="1F821CA9" w:rsidR="008B6419" w:rsidRDefault="0066125A" w:rsidP="008B6419">
      <w:pPr>
        <w:autoSpaceDE w:val="0"/>
        <w:autoSpaceDN w:val="0"/>
        <w:adjustRightInd w:val="0"/>
        <w:ind w:firstLine="720"/>
        <w:rPr>
          <w:ins w:id="642" w:author="James Holdgrafer" w:date="2021-10-21T20:40:00Z"/>
          <w:rFonts w:ascii="Times New Roman" w:hAnsi="Times New Roman" w:cs="Times New Roman"/>
        </w:rPr>
      </w:pPr>
      <w:ins w:id="643" w:author="James Holdgrafer" w:date="2021-10-16T18:00:00Z">
        <w:r>
          <w:rPr>
            <w:rFonts w:ascii="Times New Roman" w:eastAsia="Times New Roman" w:hAnsi="Times New Roman" w:cs="Times New Roman"/>
          </w:rPr>
          <w:t xml:space="preserve">Our project examines how systems with depauperate seed vector communities </w:t>
        </w:r>
      </w:ins>
      <w:ins w:id="644" w:author="James Holdgrafer" w:date="2021-10-23T14:13:00Z">
        <w:r w:rsidR="009B1A18">
          <w:rPr>
            <w:rFonts w:ascii="Times New Roman" w:eastAsia="Times New Roman" w:hAnsi="Times New Roman" w:cs="Times New Roman"/>
          </w:rPr>
          <w:t>influence</w:t>
        </w:r>
      </w:ins>
      <w:ins w:id="645" w:author="James Holdgrafer" w:date="2021-10-16T18:00:00Z">
        <w:r>
          <w:rPr>
            <w:rFonts w:ascii="Times New Roman" w:eastAsia="Times New Roman" w:hAnsi="Times New Roman" w:cs="Times New Roman"/>
          </w:rPr>
          <w:t xml:space="preserve"> the relationship between seed rain richness and resource richness</w:t>
        </w:r>
      </w:ins>
      <w:ins w:id="646" w:author="James Holdgrafer" w:date="2021-10-21T20:31:00Z">
        <w:r w:rsidR="008B6419">
          <w:rPr>
            <w:rFonts w:ascii="Times New Roman" w:eastAsia="Times New Roman" w:hAnsi="Times New Roman" w:cs="Times New Roman"/>
          </w:rPr>
          <w:t xml:space="preserve">. </w:t>
        </w:r>
      </w:ins>
      <w:ins w:id="647" w:author="James Holdgrafer" w:date="2021-10-21T20:40:00Z">
        <w:r w:rsidR="008B6419">
          <w:rPr>
            <w:rFonts w:ascii="Times New Roman" w:eastAsia="Times New Roman" w:hAnsi="Times New Roman" w:cs="Times New Roman"/>
          </w:rPr>
          <w:t xml:space="preserve">We </w:t>
        </w:r>
        <w:r w:rsidR="008B6419">
          <w:rPr>
            <w:rFonts w:ascii="Times New Roman" w:hAnsi="Times New Roman" w:cs="Times New Roman"/>
          </w:rPr>
          <w:t xml:space="preserve">utilized bird feeders as a tool to examine how manipulating the richness of food resources available to bird communities influenced: 1) the richness and observations of birds visiting feeders and 2) the richness and observations of seeds deposited beneath feeders through bird excrement. This model system was selected because bird feeders provide a convenient system to manipulate resource availability, are known to influence bird behavior, and are ubiquitous in the United States (Cowie and </w:t>
        </w:r>
        <w:proofErr w:type="spellStart"/>
        <w:r w:rsidR="008B6419">
          <w:rPr>
            <w:rFonts w:ascii="Times New Roman" w:hAnsi="Times New Roman" w:cs="Times New Roman"/>
          </w:rPr>
          <w:t>Hinsley</w:t>
        </w:r>
        <w:proofErr w:type="spellEnd"/>
        <w:r w:rsidR="008B6419">
          <w:rPr>
            <w:rFonts w:ascii="Times New Roman" w:hAnsi="Times New Roman" w:cs="Times New Roman"/>
          </w:rPr>
          <w:t xml:space="preserve"> 1988, </w:t>
        </w:r>
        <w:proofErr w:type="spellStart"/>
        <w:r w:rsidR="008B6419">
          <w:rPr>
            <w:rFonts w:ascii="Times New Roman" w:hAnsi="Times New Roman" w:cs="Times New Roman"/>
          </w:rPr>
          <w:t>Lepcyzk</w:t>
        </w:r>
        <w:proofErr w:type="spellEnd"/>
        <w:r w:rsidR="008B6419">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ins>
    </w:p>
    <w:p w14:paraId="4B7ACA6B" w14:textId="43FAA746" w:rsidR="00673470" w:rsidRDefault="00673470" w:rsidP="0075193A">
      <w:pPr>
        <w:autoSpaceDE w:val="0"/>
        <w:autoSpaceDN w:val="0"/>
        <w:adjustRightInd w:val="0"/>
        <w:ind w:firstLine="720"/>
        <w:rPr>
          <w:ins w:id="648" w:author="James Holdgrafer" w:date="2021-10-14T21:26:00Z"/>
          <w:rFonts w:ascii="Times New Roman" w:hAnsi="Times New Roman" w:cs="Times New Roman"/>
        </w:rPr>
      </w:pPr>
    </w:p>
    <w:p w14:paraId="5D022B2B" w14:textId="77777777" w:rsidR="00673470" w:rsidRDefault="00673470">
      <w:pPr>
        <w:autoSpaceDE w:val="0"/>
        <w:autoSpaceDN w:val="0"/>
        <w:adjustRightInd w:val="0"/>
        <w:ind w:firstLine="720"/>
        <w:rPr>
          <w:ins w:id="649" w:author="James Holdgrafer" w:date="2021-10-12T22:23:00Z"/>
          <w:rFonts w:ascii="Times New Roman" w:hAnsi="Times New Roman" w:cs="Times New Roman"/>
        </w:rPr>
        <w:pPrChange w:id="650" w:author="James Holdgrafer" w:date="2021-10-13T21:45:00Z">
          <w:pPr>
            <w:autoSpaceDE w:val="0"/>
            <w:autoSpaceDN w:val="0"/>
            <w:adjustRightInd w:val="0"/>
          </w:pPr>
        </w:pPrChange>
      </w:pPr>
    </w:p>
    <w:p w14:paraId="76E3A560" w14:textId="77777777" w:rsidR="00A646FB" w:rsidRDefault="00A646FB" w:rsidP="001E230E">
      <w:pPr>
        <w:autoSpaceDE w:val="0"/>
        <w:autoSpaceDN w:val="0"/>
        <w:adjustRightInd w:val="0"/>
        <w:rPr>
          <w:rFonts w:ascii="Times New Roman" w:hAnsi="Times New Roman" w:cs="Times New Roman"/>
        </w:rPr>
      </w:pPr>
    </w:p>
    <w:p w14:paraId="317968AF" w14:textId="606139DB" w:rsidR="001E230E" w:rsidRDefault="001E230E" w:rsidP="001E230E">
      <w:pPr>
        <w:autoSpaceDE w:val="0"/>
        <w:autoSpaceDN w:val="0"/>
        <w:adjustRightInd w:val="0"/>
        <w:ind w:firstLine="720"/>
        <w:rPr>
          <w:rFonts w:ascii="Times New Roman" w:hAnsi="Times New Roman" w:cs="Times New Roman"/>
        </w:rPr>
      </w:pPr>
      <w:r w:rsidRPr="001C0442">
        <w:rPr>
          <w:rFonts w:ascii="Times New Roman" w:hAnsi="Times New Roman" w:cs="Times New Roman"/>
          <w:highlight w:val="yellow"/>
          <w:rPrChange w:id="651" w:author="Tyler Coleman" w:date="2021-10-28T17:39:00Z">
            <w:rPr>
              <w:rFonts w:ascii="Times New Roman" w:hAnsi="Times New Roman" w:cs="Times New Roman"/>
            </w:rPr>
          </w:rPrChange>
        </w:rPr>
        <w:t xml:space="preserve">Birds are common and effective seed </w:t>
      </w:r>
      <w:del w:id="652" w:author="James Holdgrafer" w:date="2021-10-02T19:37:00Z">
        <w:r w:rsidRPr="001C0442" w:rsidDel="00FB2D74">
          <w:rPr>
            <w:rFonts w:ascii="Times New Roman" w:hAnsi="Times New Roman" w:cs="Times New Roman"/>
            <w:highlight w:val="yellow"/>
            <w:rPrChange w:id="653" w:author="Tyler Coleman" w:date="2021-10-28T17:39:00Z">
              <w:rPr>
                <w:rFonts w:ascii="Times New Roman" w:hAnsi="Times New Roman" w:cs="Times New Roman"/>
              </w:rPr>
            </w:rPrChange>
          </w:rPr>
          <w:delText xml:space="preserve">dispersers </w:delText>
        </w:r>
      </w:del>
      <w:ins w:id="654" w:author="James Holdgrafer" w:date="2021-10-02T19:37:00Z">
        <w:r w:rsidR="00FB2D74" w:rsidRPr="001C0442">
          <w:rPr>
            <w:rFonts w:ascii="Times New Roman" w:hAnsi="Times New Roman" w:cs="Times New Roman"/>
            <w:highlight w:val="yellow"/>
            <w:rPrChange w:id="655" w:author="Tyler Coleman" w:date="2021-10-28T17:39:00Z">
              <w:rPr>
                <w:rFonts w:ascii="Times New Roman" w:hAnsi="Times New Roman" w:cs="Times New Roman"/>
              </w:rPr>
            </w:rPrChange>
          </w:rPr>
          <w:t xml:space="preserve">vectors </w:t>
        </w:r>
      </w:ins>
      <w:r w:rsidRPr="001C0442">
        <w:rPr>
          <w:rFonts w:ascii="Times New Roman" w:hAnsi="Times New Roman" w:cs="Times New Roman"/>
          <w:highlight w:val="yellow"/>
          <w:rPrChange w:id="656" w:author="Tyler Coleman" w:date="2021-10-28T17:39:00Z">
            <w:rPr>
              <w:rFonts w:ascii="Times New Roman" w:hAnsi="Times New Roman" w:cs="Times New Roman"/>
            </w:rPr>
          </w:rPrChange>
        </w:rPr>
        <w:t xml:space="preserve">in </w:t>
      </w:r>
      <w:del w:id="657" w:author="James Holdgrafer" w:date="2021-10-03T17:10:00Z">
        <w:r w:rsidRPr="001C0442" w:rsidDel="00AE7197">
          <w:rPr>
            <w:rFonts w:ascii="Times New Roman" w:hAnsi="Times New Roman" w:cs="Times New Roman"/>
            <w:highlight w:val="yellow"/>
            <w:rPrChange w:id="658" w:author="Tyler Coleman" w:date="2021-10-28T17:39:00Z">
              <w:rPr>
                <w:rFonts w:ascii="Times New Roman" w:hAnsi="Times New Roman" w:cs="Times New Roman"/>
              </w:rPr>
            </w:rPrChange>
          </w:rPr>
          <w:delText xml:space="preserve">most </w:delText>
        </w:r>
      </w:del>
      <w:r w:rsidRPr="001C0442">
        <w:rPr>
          <w:rFonts w:ascii="Times New Roman" w:hAnsi="Times New Roman" w:cs="Times New Roman"/>
          <w:highlight w:val="yellow"/>
          <w:rPrChange w:id="659" w:author="Tyler Coleman" w:date="2021-10-28T17:39:00Z">
            <w:rPr>
              <w:rFonts w:ascii="Times New Roman" w:hAnsi="Times New Roman" w:cs="Times New Roman"/>
            </w:rPr>
          </w:rPrChange>
        </w:rPr>
        <w:t>terrestrial ecosystems</w:t>
      </w:r>
      <w:r>
        <w:rPr>
          <w:rFonts w:ascii="Times New Roman" w:hAnsi="Times New Roman" w:cs="Times New Roman"/>
        </w:rPr>
        <w:t xml:space="preserve"> (Howe</w:t>
      </w:r>
    </w:p>
    <w:p w14:paraId="19B1D0B3" w14:textId="4C0414AA" w:rsidR="001E230E" w:rsidDel="00FB2D74" w:rsidRDefault="001E230E" w:rsidP="001E230E">
      <w:pPr>
        <w:autoSpaceDE w:val="0"/>
        <w:autoSpaceDN w:val="0"/>
        <w:adjustRightInd w:val="0"/>
        <w:rPr>
          <w:del w:id="660" w:author="James Holdgrafer" w:date="2021-10-02T20:11:00Z"/>
          <w:rFonts w:ascii="Times New Roman" w:hAnsi="Times New Roman" w:cs="Times New Roman"/>
        </w:rPr>
      </w:pPr>
      <w:r>
        <w:rPr>
          <w:rFonts w:ascii="Times New Roman" w:hAnsi="Times New Roman" w:cs="Times New Roman"/>
        </w:rPr>
        <w:lastRenderedPageBreak/>
        <w:t xml:space="preserve">1997, </w:t>
      </w:r>
      <w:proofErr w:type="spellStart"/>
      <w:r>
        <w:rPr>
          <w:rFonts w:ascii="Times New Roman" w:hAnsi="Times New Roman" w:cs="Times New Roman"/>
        </w:rPr>
        <w:t>Naniwadekar</w:t>
      </w:r>
      <w:proofErr w:type="spellEnd"/>
      <w:r>
        <w:rPr>
          <w:rFonts w:ascii="Times New Roman" w:hAnsi="Times New Roman" w:cs="Times New Roman"/>
        </w:rPr>
        <w:t xml:space="preserve"> et al. 2019, </w:t>
      </w:r>
      <w:proofErr w:type="spellStart"/>
      <w:ins w:id="661" w:author="James Holdgrafer" w:date="2021-10-02T20:10:00Z">
        <w:r w:rsidR="00FB2D74">
          <w:rPr>
            <w:rFonts w:ascii="Times New Roman" w:hAnsi="Times New Roman" w:cs="Times New Roman"/>
            <w:color w:val="2E74B5" w:themeColor="accent5" w:themeShade="BF"/>
          </w:rPr>
          <w:t>Subalusky</w:t>
        </w:r>
        <w:proofErr w:type="spellEnd"/>
        <w:r w:rsidR="00FB2D74">
          <w:rPr>
            <w:rFonts w:ascii="Times New Roman" w:hAnsi="Times New Roman" w:cs="Times New Roman"/>
            <w:color w:val="2E74B5" w:themeColor="accent5" w:themeShade="BF"/>
          </w:rPr>
          <w:t xml:space="preserve"> &amp; Post</w:t>
        </w:r>
      </w:ins>
      <w:ins w:id="662" w:author="James Holdgrafer" w:date="2021-10-02T20:11:00Z">
        <w:r w:rsidR="00FB2D74">
          <w:rPr>
            <w:rFonts w:ascii="Times New Roman" w:hAnsi="Times New Roman" w:cs="Times New Roman"/>
            <w:color w:val="2E74B5" w:themeColor="accent5" w:themeShade="BF"/>
          </w:rPr>
          <w:t xml:space="preserve"> </w:t>
        </w:r>
      </w:ins>
      <w:ins w:id="663" w:author="James Holdgrafer" w:date="2021-10-02T20:10:00Z">
        <w:r w:rsidR="00FB2D74">
          <w:rPr>
            <w:rFonts w:ascii="Times New Roman" w:hAnsi="Times New Roman" w:cs="Times New Roman"/>
            <w:color w:val="2E74B5" w:themeColor="accent5" w:themeShade="BF"/>
          </w:rPr>
          <w:t xml:space="preserve">2019, </w:t>
        </w:r>
      </w:ins>
      <w:r>
        <w:rPr>
          <w:rFonts w:ascii="Times New Roman" w:hAnsi="Times New Roman" w:cs="Times New Roman"/>
        </w:rPr>
        <w:t>Whelan et al. 2008</w:t>
      </w:r>
      <w:ins w:id="664" w:author="James Holdgrafer" w:date="2021-10-02T20:42:00Z">
        <w:r w:rsidR="00FB2D74">
          <w:rPr>
            <w:rFonts w:ascii="Times New Roman" w:hAnsi="Times New Roman" w:cs="Times New Roman"/>
            <w:color w:val="2E74B5" w:themeColor="accent5" w:themeShade="BF"/>
          </w:rPr>
          <w:t xml:space="preserve">, Wotton and Kelly </w:t>
        </w:r>
      </w:ins>
      <w:ins w:id="665" w:author="James Holdgrafer" w:date="2021-10-02T20:43:00Z">
        <w:r w:rsidR="00FB2D74">
          <w:rPr>
            <w:rFonts w:ascii="Times New Roman" w:hAnsi="Times New Roman" w:cs="Times New Roman"/>
            <w:color w:val="2E74B5" w:themeColor="accent5" w:themeShade="BF"/>
          </w:rPr>
          <w:t>2012</w:t>
        </w:r>
      </w:ins>
      <w:r>
        <w:rPr>
          <w:rFonts w:ascii="Times New Roman" w:hAnsi="Times New Roman" w:cs="Times New Roman"/>
        </w:rPr>
        <w:t>). Resources that attract birds likely influence</w:t>
      </w:r>
      <w:ins w:id="666" w:author="James Holdgrafer" w:date="2021-10-02T20:11:00Z">
        <w:r w:rsidR="00FB2D74">
          <w:rPr>
            <w:rFonts w:ascii="Times New Roman" w:hAnsi="Times New Roman" w:cs="Times New Roman"/>
          </w:rPr>
          <w:t xml:space="preserve"> </w:t>
        </w:r>
      </w:ins>
    </w:p>
    <w:p w14:paraId="55A035AC" w14:textId="432CEC83" w:rsidR="001E230E" w:rsidDel="00FB2D74" w:rsidRDefault="001E230E" w:rsidP="001E230E">
      <w:pPr>
        <w:autoSpaceDE w:val="0"/>
        <w:autoSpaceDN w:val="0"/>
        <w:adjustRightInd w:val="0"/>
        <w:rPr>
          <w:del w:id="667" w:author="James Holdgrafer" w:date="2021-10-02T20:13:00Z"/>
          <w:rFonts w:ascii="Times New Roman" w:hAnsi="Times New Roman" w:cs="Times New Roman"/>
        </w:rPr>
      </w:pPr>
      <w:r>
        <w:rPr>
          <w:rFonts w:ascii="Times New Roman" w:hAnsi="Times New Roman" w:cs="Times New Roman"/>
        </w:rPr>
        <w:t>movement patterns and seed deposition sites (</w:t>
      </w:r>
      <w:proofErr w:type="spellStart"/>
      <w:ins w:id="668" w:author="James Holdgrafer" w:date="2021-10-03T16:08:00Z">
        <w:r w:rsidR="00AE7197">
          <w:rPr>
            <w:rFonts w:ascii="Times New Roman" w:hAnsi="Times New Roman" w:cs="Times New Roman"/>
            <w:color w:val="1F4E79" w:themeColor="accent5" w:themeShade="80"/>
          </w:rPr>
          <w:t>Carpentar</w:t>
        </w:r>
        <w:proofErr w:type="spellEnd"/>
        <w:r w:rsidR="00AE7197">
          <w:rPr>
            <w:rFonts w:ascii="Times New Roman" w:hAnsi="Times New Roman" w:cs="Times New Roman"/>
            <w:color w:val="1F4E79" w:themeColor="accent5" w:themeShade="80"/>
          </w:rPr>
          <w:t xml:space="preserve"> et al. 2018,</w:t>
        </w:r>
      </w:ins>
      <w:ins w:id="669" w:author="James Holdgrafer" w:date="2021-10-03T16:09:00Z">
        <w:r w:rsidR="00AE7197">
          <w:rPr>
            <w:rFonts w:ascii="Times New Roman" w:hAnsi="Times New Roman" w:cs="Times New Roman"/>
            <w:color w:val="1F4E79" w:themeColor="accent5" w:themeShade="80"/>
          </w:rPr>
          <w:t xml:space="preserve"> </w:t>
        </w:r>
      </w:ins>
      <w:proofErr w:type="spellStart"/>
      <w:r>
        <w:rPr>
          <w:rFonts w:ascii="Times New Roman" w:hAnsi="Times New Roman" w:cs="Times New Roman"/>
        </w:rPr>
        <w:t>Saracco</w:t>
      </w:r>
      <w:proofErr w:type="spellEnd"/>
      <w:r>
        <w:rPr>
          <w:rFonts w:ascii="Times New Roman" w:hAnsi="Times New Roman" w:cs="Times New Roman"/>
        </w:rPr>
        <w:t xml:space="preserve"> et al. 2004). Birds also show variation in</w:t>
      </w:r>
      <w:ins w:id="670" w:author="James Holdgrafer" w:date="2021-10-02T20:13:00Z">
        <w:r w:rsidR="00FB2D74">
          <w:rPr>
            <w:rFonts w:ascii="Times New Roman" w:hAnsi="Times New Roman" w:cs="Times New Roman"/>
          </w:rPr>
          <w:t xml:space="preserve"> </w:t>
        </w:r>
      </w:ins>
    </w:p>
    <w:p w14:paraId="397E4214" w14:textId="50E28282" w:rsidR="00384A30" w:rsidRDefault="001E230E" w:rsidP="00AE7197">
      <w:pPr>
        <w:autoSpaceDE w:val="0"/>
        <w:autoSpaceDN w:val="0"/>
        <w:adjustRightInd w:val="0"/>
        <w:rPr>
          <w:ins w:id="671" w:author="James Holdgrafer" w:date="2021-10-04T21:08:00Z"/>
          <w:rFonts w:ascii="Times New Roman" w:hAnsi="Times New Roman" w:cs="Times New Roman"/>
        </w:rPr>
      </w:pPr>
      <w:r>
        <w:rPr>
          <w:rFonts w:ascii="Times New Roman" w:hAnsi="Times New Roman" w:cs="Times New Roman"/>
        </w:rPr>
        <w:t>resource preference, resulting in differing seed dispersal patterns (Stiles 1980, Howe 1986).</w:t>
      </w:r>
      <w:ins w:id="672" w:author="James Holdgrafer" w:date="2021-10-02T20:13:00Z">
        <w:r w:rsidR="00FB2D74">
          <w:rPr>
            <w:rFonts w:ascii="Times New Roman" w:hAnsi="Times New Roman" w:cs="Times New Roman"/>
          </w:rPr>
          <w:t xml:space="preserve"> </w:t>
        </w:r>
      </w:ins>
      <w:ins w:id="673" w:author="James Holdgrafer" w:date="2021-10-04T21:33:00Z">
        <w:r w:rsidR="00384A30">
          <w:rPr>
            <w:rFonts w:ascii="Times New Roman" w:hAnsi="Times New Roman" w:cs="Times New Roman"/>
          </w:rPr>
          <w:t xml:space="preserve">Passing through bird digestive tracts has also been shown to </w:t>
        </w:r>
      </w:ins>
      <w:ins w:id="674" w:author="James Holdgrafer" w:date="2021-10-04T21:40:00Z">
        <w:r w:rsidR="00384A30">
          <w:rPr>
            <w:rFonts w:ascii="Times New Roman" w:hAnsi="Times New Roman" w:cs="Times New Roman"/>
          </w:rPr>
          <w:t xml:space="preserve">influence germination of </w:t>
        </w:r>
      </w:ins>
      <w:ins w:id="675" w:author="James Holdgrafer" w:date="2021-10-04T21:41:00Z">
        <w:del w:id="676" w:author="Tyler Coleman" w:date="2021-10-28T17:40:00Z">
          <w:r w:rsidR="00384A30" w:rsidDel="001C0442">
            <w:rPr>
              <w:rFonts w:ascii="Times New Roman" w:hAnsi="Times New Roman" w:cs="Times New Roman"/>
            </w:rPr>
            <w:delText xml:space="preserve">ingested </w:delText>
          </w:r>
        </w:del>
      </w:ins>
      <w:ins w:id="677" w:author="James Holdgrafer" w:date="2021-10-04T21:40:00Z">
        <w:r w:rsidR="00384A30">
          <w:rPr>
            <w:rFonts w:ascii="Times New Roman" w:hAnsi="Times New Roman" w:cs="Times New Roman"/>
          </w:rPr>
          <w:t>seeds</w:t>
        </w:r>
      </w:ins>
      <w:ins w:id="678" w:author="James Holdgrafer" w:date="2021-10-04T21:34:00Z">
        <w:r w:rsidR="00384A30">
          <w:rPr>
            <w:rFonts w:ascii="Times New Roman" w:hAnsi="Times New Roman" w:cs="Times New Roman"/>
          </w:rPr>
          <w:t xml:space="preserve"> (</w:t>
        </w:r>
      </w:ins>
      <w:proofErr w:type="spellStart"/>
      <w:ins w:id="679" w:author="James Holdgrafer" w:date="2021-10-04T21:44:00Z">
        <w:r w:rsidR="00384A30">
          <w:rPr>
            <w:rFonts w:ascii="Times New Roman" w:hAnsi="Times New Roman" w:cs="Times New Roman"/>
            <w:color w:val="1F3864" w:themeColor="accent1" w:themeShade="80"/>
          </w:rPr>
          <w:t>Traveset</w:t>
        </w:r>
        <w:proofErr w:type="spellEnd"/>
        <w:r w:rsidR="00384A30">
          <w:rPr>
            <w:rFonts w:ascii="Times New Roman" w:hAnsi="Times New Roman" w:cs="Times New Roman"/>
            <w:color w:val="1F3864" w:themeColor="accent1" w:themeShade="80"/>
          </w:rPr>
          <w:t xml:space="preserve"> et al. 2001</w:t>
        </w:r>
      </w:ins>
      <w:ins w:id="680" w:author="James Holdgrafer" w:date="2021-10-04T21:34:00Z">
        <w:r w:rsidR="00384A30">
          <w:rPr>
            <w:rFonts w:ascii="Times New Roman" w:hAnsi="Times New Roman" w:cs="Times New Roman"/>
          </w:rPr>
          <w:t xml:space="preserve">). </w:t>
        </w:r>
      </w:ins>
      <w:ins w:id="681" w:author="James Holdgrafer" w:date="2021-10-04T21:09:00Z">
        <w:r w:rsidR="00384A30">
          <w:rPr>
            <w:rFonts w:ascii="Times New Roman" w:hAnsi="Times New Roman" w:cs="Times New Roman"/>
          </w:rPr>
          <w:t>Bird size has been linked to seed dispersal distances</w:t>
        </w:r>
      </w:ins>
      <w:ins w:id="682" w:author="James Holdgrafer" w:date="2021-10-04T21:11:00Z">
        <w:r w:rsidR="00384A30">
          <w:rPr>
            <w:rFonts w:ascii="Times New Roman" w:hAnsi="Times New Roman" w:cs="Times New Roman"/>
          </w:rPr>
          <w:t xml:space="preserve">, indicating bird community </w:t>
        </w:r>
      </w:ins>
      <w:ins w:id="683" w:author="James Holdgrafer" w:date="2021-10-04T21:12:00Z">
        <w:r w:rsidR="00384A30">
          <w:rPr>
            <w:rFonts w:ascii="Times New Roman" w:hAnsi="Times New Roman" w:cs="Times New Roman"/>
          </w:rPr>
          <w:t xml:space="preserve">assemblages impact seed vector patterns </w:t>
        </w:r>
      </w:ins>
      <w:ins w:id="684" w:author="James Holdgrafer" w:date="2021-10-04T21:13:00Z">
        <w:r w:rsidR="00384A30">
          <w:rPr>
            <w:rFonts w:ascii="Times New Roman" w:hAnsi="Times New Roman" w:cs="Times New Roman"/>
          </w:rPr>
          <w:t>on landscapes</w:t>
        </w:r>
      </w:ins>
      <w:ins w:id="685" w:author="James Holdgrafer" w:date="2021-10-04T21:16:00Z">
        <w:r w:rsidR="00384A30">
          <w:rPr>
            <w:rFonts w:ascii="Times New Roman" w:hAnsi="Times New Roman" w:cs="Times New Roman"/>
          </w:rPr>
          <w:t xml:space="preserve"> (</w:t>
        </w:r>
      </w:ins>
      <w:proofErr w:type="spellStart"/>
      <w:ins w:id="686" w:author="James Holdgrafer" w:date="2021-10-04T21:17:00Z">
        <w:r w:rsidR="00384A30">
          <w:rPr>
            <w:rFonts w:ascii="Times New Roman" w:hAnsi="Times New Roman" w:cs="Times New Roman"/>
            <w:color w:val="1F3864" w:themeColor="accent1" w:themeShade="80"/>
          </w:rPr>
          <w:t>Godínez</w:t>
        </w:r>
        <w:proofErr w:type="spellEnd"/>
        <w:r w:rsidR="00384A30">
          <w:rPr>
            <w:rFonts w:ascii="Times New Roman" w:hAnsi="Times New Roman" w:cs="Times New Roman"/>
            <w:color w:val="1F3864" w:themeColor="accent1" w:themeShade="80"/>
          </w:rPr>
          <w:t>-Alvarez et al. 2020).</w:t>
        </w:r>
      </w:ins>
      <w:ins w:id="687" w:author="James Holdgrafer" w:date="2021-10-04T21:13:00Z">
        <w:r w:rsidR="00384A30">
          <w:rPr>
            <w:rFonts w:ascii="Times New Roman" w:hAnsi="Times New Roman" w:cs="Times New Roman"/>
          </w:rPr>
          <w:t xml:space="preserve"> </w:t>
        </w:r>
      </w:ins>
    </w:p>
    <w:p w14:paraId="2B1D52A6" w14:textId="77777777" w:rsidR="00384A30" w:rsidRDefault="00384A30" w:rsidP="00AE7197">
      <w:pPr>
        <w:autoSpaceDE w:val="0"/>
        <w:autoSpaceDN w:val="0"/>
        <w:adjustRightInd w:val="0"/>
        <w:ind w:firstLine="720"/>
        <w:rPr>
          <w:ins w:id="688" w:author="James Holdgrafer" w:date="2021-10-04T21:16:00Z"/>
          <w:rFonts w:ascii="Times New Roman" w:hAnsi="Times New Roman" w:cs="Times New Roman"/>
        </w:rPr>
      </w:pPr>
    </w:p>
    <w:p w14:paraId="7E37EEBB" w14:textId="6E617047" w:rsidR="001E230E" w:rsidRPr="001C0442" w:rsidDel="00AE7197" w:rsidRDefault="00AE7197">
      <w:pPr>
        <w:autoSpaceDE w:val="0"/>
        <w:autoSpaceDN w:val="0"/>
        <w:adjustRightInd w:val="0"/>
        <w:ind w:firstLine="720"/>
        <w:rPr>
          <w:del w:id="689" w:author="James Holdgrafer" w:date="2021-10-02T20:13:00Z"/>
          <w:rFonts w:ascii="Times New Roman" w:hAnsi="Times New Roman" w:cs="Times New Roman"/>
          <w:highlight w:val="yellow"/>
          <w:rPrChange w:id="690" w:author="Tyler Coleman" w:date="2021-10-28T17:40:00Z">
            <w:rPr>
              <w:del w:id="691" w:author="James Holdgrafer" w:date="2021-10-02T20:13:00Z"/>
              <w:rFonts w:ascii="Times New Roman" w:hAnsi="Times New Roman" w:cs="Times New Roman"/>
            </w:rPr>
          </w:rPrChange>
        </w:rPr>
        <w:pPrChange w:id="692" w:author="James Holdgrafer" w:date="2021-10-03T13:01:00Z">
          <w:pPr>
            <w:autoSpaceDE w:val="0"/>
            <w:autoSpaceDN w:val="0"/>
            <w:adjustRightInd w:val="0"/>
          </w:pPr>
        </w:pPrChange>
      </w:pPr>
      <w:ins w:id="693" w:author="James Holdgrafer" w:date="2021-10-03T12:28:00Z">
        <w:r w:rsidRPr="001C0442">
          <w:rPr>
            <w:rFonts w:ascii="Times New Roman" w:hAnsi="Times New Roman" w:cs="Times New Roman"/>
            <w:highlight w:val="yellow"/>
            <w:rPrChange w:id="694" w:author="Tyler Coleman" w:date="2021-10-28T17:40:00Z">
              <w:rPr>
                <w:rFonts w:ascii="Times New Roman" w:hAnsi="Times New Roman" w:cs="Times New Roman"/>
              </w:rPr>
            </w:rPrChange>
          </w:rPr>
          <w:t>Declining bird popu</w:t>
        </w:r>
      </w:ins>
      <w:ins w:id="695" w:author="James Holdgrafer" w:date="2021-10-03T12:29:00Z">
        <w:r w:rsidRPr="001C0442">
          <w:rPr>
            <w:rFonts w:ascii="Times New Roman" w:hAnsi="Times New Roman" w:cs="Times New Roman"/>
            <w:highlight w:val="yellow"/>
            <w:rPrChange w:id="696" w:author="Tyler Coleman" w:date="2021-10-28T17:40:00Z">
              <w:rPr>
                <w:rFonts w:ascii="Times New Roman" w:hAnsi="Times New Roman" w:cs="Times New Roman"/>
              </w:rPr>
            </w:rPrChange>
          </w:rPr>
          <w:t xml:space="preserve">lations </w:t>
        </w:r>
      </w:ins>
      <w:ins w:id="697" w:author="James Holdgrafer" w:date="2021-10-03T15:51:00Z">
        <w:r w:rsidRPr="001C0442">
          <w:rPr>
            <w:rFonts w:ascii="Times New Roman" w:hAnsi="Times New Roman" w:cs="Times New Roman"/>
            <w:highlight w:val="yellow"/>
            <w:rPrChange w:id="698" w:author="Tyler Coleman" w:date="2021-10-28T17:40:00Z">
              <w:rPr>
                <w:rFonts w:ascii="Times New Roman" w:hAnsi="Times New Roman" w:cs="Times New Roman"/>
              </w:rPr>
            </w:rPrChange>
          </w:rPr>
          <w:t>and community richnes</w:t>
        </w:r>
      </w:ins>
      <w:ins w:id="699" w:author="James Holdgrafer" w:date="2021-10-03T17:10:00Z">
        <w:r w:rsidRPr="001C0442">
          <w:rPr>
            <w:rFonts w:ascii="Times New Roman" w:hAnsi="Times New Roman" w:cs="Times New Roman"/>
            <w:highlight w:val="yellow"/>
            <w:rPrChange w:id="700" w:author="Tyler Coleman" w:date="2021-10-28T17:40:00Z">
              <w:rPr>
                <w:rFonts w:ascii="Times New Roman" w:hAnsi="Times New Roman" w:cs="Times New Roman"/>
              </w:rPr>
            </w:rPrChange>
          </w:rPr>
          <w:t>s</w:t>
        </w:r>
      </w:ins>
      <w:ins w:id="701" w:author="James Holdgrafer" w:date="2021-10-03T15:51:00Z">
        <w:r w:rsidRPr="001C0442">
          <w:rPr>
            <w:rFonts w:ascii="Times New Roman" w:hAnsi="Times New Roman" w:cs="Times New Roman"/>
            <w:highlight w:val="yellow"/>
            <w:rPrChange w:id="702" w:author="Tyler Coleman" w:date="2021-10-28T17:40:00Z">
              <w:rPr>
                <w:rFonts w:ascii="Times New Roman" w:hAnsi="Times New Roman" w:cs="Times New Roman"/>
              </w:rPr>
            </w:rPrChange>
          </w:rPr>
          <w:t xml:space="preserve"> </w:t>
        </w:r>
      </w:ins>
      <w:ins w:id="703" w:author="James Holdgrafer" w:date="2021-10-03T12:29:00Z">
        <w:r w:rsidRPr="001C0442">
          <w:rPr>
            <w:rFonts w:ascii="Times New Roman" w:hAnsi="Times New Roman" w:cs="Times New Roman"/>
            <w:highlight w:val="yellow"/>
            <w:rPrChange w:id="704" w:author="Tyler Coleman" w:date="2021-10-28T17:40:00Z">
              <w:rPr>
                <w:rFonts w:ascii="Times New Roman" w:hAnsi="Times New Roman" w:cs="Times New Roman"/>
              </w:rPr>
            </w:rPrChange>
          </w:rPr>
          <w:t>worldwide</w:t>
        </w:r>
      </w:ins>
      <w:ins w:id="705" w:author="James Holdgrafer" w:date="2021-10-03T12:30:00Z">
        <w:r w:rsidRPr="001C0442">
          <w:rPr>
            <w:rFonts w:ascii="Times New Roman" w:hAnsi="Times New Roman" w:cs="Times New Roman"/>
            <w:highlight w:val="yellow"/>
            <w:rPrChange w:id="706" w:author="Tyler Coleman" w:date="2021-10-28T17:40:00Z">
              <w:rPr>
                <w:rFonts w:ascii="Times New Roman" w:hAnsi="Times New Roman" w:cs="Times New Roman"/>
              </w:rPr>
            </w:rPrChange>
          </w:rPr>
          <w:t xml:space="preserve"> </w:t>
        </w:r>
      </w:ins>
    </w:p>
    <w:p w14:paraId="4D544ED8" w14:textId="7EC72640" w:rsidR="00AE7197" w:rsidRPr="00AE7197" w:rsidRDefault="00AE7197">
      <w:pPr>
        <w:autoSpaceDE w:val="0"/>
        <w:autoSpaceDN w:val="0"/>
        <w:adjustRightInd w:val="0"/>
        <w:ind w:firstLine="720"/>
        <w:rPr>
          <w:ins w:id="707" w:author="James Holdgrafer" w:date="2021-10-03T12:19:00Z"/>
          <w:rFonts w:ascii="Times New Roman" w:hAnsi="Times New Roman" w:cs="Times New Roman"/>
        </w:rPr>
        <w:pPrChange w:id="708" w:author="James Holdgrafer" w:date="2021-10-04T22:01:00Z">
          <w:pPr>
            <w:autoSpaceDE w:val="0"/>
            <w:autoSpaceDN w:val="0"/>
            <w:adjustRightInd w:val="0"/>
          </w:pPr>
        </w:pPrChange>
      </w:pPr>
      <w:ins w:id="709" w:author="James Holdgrafer" w:date="2021-10-03T12:23:00Z">
        <w:r w:rsidRPr="001C0442">
          <w:rPr>
            <w:rFonts w:ascii="Times New Roman" w:hAnsi="Times New Roman" w:cs="Times New Roman"/>
            <w:highlight w:val="yellow"/>
            <w:rPrChange w:id="710" w:author="Tyler Coleman" w:date="2021-10-28T17:40:00Z">
              <w:rPr>
                <w:rFonts w:ascii="Times New Roman" w:hAnsi="Times New Roman" w:cs="Times New Roman"/>
              </w:rPr>
            </w:rPrChange>
          </w:rPr>
          <w:t>raise concern</w:t>
        </w:r>
      </w:ins>
      <w:ins w:id="711" w:author="James Holdgrafer" w:date="2021-10-03T17:11:00Z">
        <w:r w:rsidRPr="001C0442">
          <w:rPr>
            <w:rFonts w:ascii="Times New Roman" w:hAnsi="Times New Roman" w:cs="Times New Roman"/>
            <w:highlight w:val="yellow"/>
            <w:rPrChange w:id="712" w:author="Tyler Coleman" w:date="2021-10-28T17:40:00Z">
              <w:rPr>
                <w:rFonts w:ascii="Times New Roman" w:hAnsi="Times New Roman" w:cs="Times New Roman"/>
              </w:rPr>
            </w:rPrChange>
          </w:rPr>
          <w:t>s on</w:t>
        </w:r>
      </w:ins>
      <w:ins w:id="713" w:author="James Holdgrafer" w:date="2021-10-03T12:23:00Z">
        <w:r w:rsidRPr="001C0442">
          <w:rPr>
            <w:rFonts w:ascii="Times New Roman" w:hAnsi="Times New Roman" w:cs="Times New Roman"/>
            <w:highlight w:val="yellow"/>
            <w:rPrChange w:id="714" w:author="Tyler Coleman" w:date="2021-10-28T17:40:00Z">
              <w:rPr>
                <w:rFonts w:ascii="Times New Roman" w:hAnsi="Times New Roman" w:cs="Times New Roman"/>
              </w:rPr>
            </w:rPrChange>
          </w:rPr>
          <w:t xml:space="preserve"> </w:t>
        </w:r>
      </w:ins>
      <w:ins w:id="715" w:author="James Holdgrafer" w:date="2021-10-03T12:54:00Z">
        <w:r w:rsidRPr="001C0442">
          <w:rPr>
            <w:rFonts w:ascii="Times New Roman" w:hAnsi="Times New Roman" w:cs="Times New Roman"/>
            <w:highlight w:val="yellow"/>
            <w:rPrChange w:id="716" w:author="Tyler Coleman" w:date="2021-10-28T17:40:00Z">
              <w:rPr>
                <w:rFonts w:ascii="Times New Roman" w:hAnsi="Times New Roman" w:cs="Times New Roman"/>
              </w:rPr>
            </w:rPrChange>
          </w:rPr>
          <w:t xml:space="preserve">how </w:t>
        </w:r>
      </w:ins>
      <w:ins w:id="717" w:author="James Holdgrafer" w:date="2021-10-03T12:23:00Z">
        <w:r w:rsidRPr="001C0442">
          <w:rPr>
            <w:rFonts w:ascii="Times New Roman" w:hAnsi="Times New Roman" w:cs="Times New Roman"/>
            <w:highlight w:val="yellow"/>
            <w:rPrChange w:id="718" w:author="Tyler Coleman" w:date="2021-10-28T17:40:00Z">
              <w:rPr>
                <w:rFonts w:ascii="Times New Roman" w:hAnsi="Times New Roman" w:cs="Times New Roman"/>
              </w:rPr>
            </w:rPrChange>
          </w:rPr>
          <w:t>decreas</w:t>
        </w:r>
      </w:ins>
      <w:ins w:id="719" w:author="James Holdgrafer" w:date="2021-10-03T12:53:00Z">
        <w:r w:rsidRPr="001C0442">
          <w:rPr>
            <w:rFonts w:ascii="Times New Roman" w:hAnsi="Times New Roman" w:cs="Times New Roman"/>
            <w:highlight w:val="yellow"/>
            <w:rPrChange w:id="720" w:author="Tyler Coleman" w:date="2021-10-28T17:40:00Z">
              <w:rPr>
                <w:rFonts w:ascii="Times New Roman" w:hAnsi="Times New Roman" w:cs="Times New Roman"/>
              </w:rPr>
            </w:rPrChange>
          </w:rPr>
          <w:t>ing</w:t>
        </w:r>
      </w:ins>
      <w:ins w:id="721" w:author="James Holdgrafer" w:date="2021-10-03T12:23:00Z">
        <w:r w:rsidRPr="001C0442">
          <w:rPr>
            <w:rFonts w:ascii="Times New Roman" w:hAnsi="Times New Roman" w:cs="Times New Roman"/>
            <w:highlight w:val="yellow"/>
            <w:rPrChange w:id="722" w:author="Tyler Coleman" w:date="2021-10-28T17:40:00Z">
              <w:rPr>
                <w:rFonts w:ascii="Times New Roman" w:hAnsi="Times New Roman" w:cs="Times New Roman"/>
              </w:rPr>
            </w:rPrChange>
          </w:rPr>
          <w:t xml:space="preserve"> abundance and diversity of </w:t>
        </w:r>
      </w:ins>
      <w:ins w:id="723" w:author="James Holdgrafer" w:date="2021-10-03T12:24:00Z">
        <w:r w:rsidRPr="001C0442">
          <w:rPr>
            <w:rFonts w:ascii="Times New Roman" w:hAnsi="Times New Roman" w:cs="Times New Roman"/>
            <w:highlight w:val="yellow"/>
            <w:rPrChange w:id="724" w:author="Tyler Coleman" w:date="2021-10-28T17:40:00Z">
              <w:rPr>
                <w:rFonts w:ascii="Times New Roman" w:hAnsi="Times New Roman" w:cs="Times New Roman"/>
              </w:rPr>
            </w:rPrChange>
          </w:rPr>
          <w:t>seed vectors will impact seed movement throughout ecosystems</w:t>
        </w:r>
      </w:ins>
      <w:ins w:id="725" w:author="James Holdgrafer" w:date="2021-10-03T12:26:00Z">
        <w:r w:rsidRPr="001C0442">
          <w:rPr>
            <w:rFonts w:ascii="Times New Roman" w:hAnsi="Times New Roman" w:cs="Times New Roman"/>
            <w:highlight w:val="yellow"/>
            <w:rPrChange w:id="726" w:author="Tyler Coleman" w:date="2021-10-28T17:40:00Z">
              <w:rPr>
                <w:rFonts w:ascii="Times New Roman" w:hAnsi="Times New Roman" w:cs="Times New Roman"/>
              </w:rPr>
            </w:rPrChange>
          </w:rPr>
          <w:t xml:space="preserve"> (</w:t>
        </w:r>
      </w:ins>
      <w:ins w:id="727" w:author="James Holdgrafer" w:date="2021-10-03T16:54:00Z">
        <w:r w:rsidRPr="001C0442">
          <w:rPr>
            <w:rFonts w:ascii="Times New Roman" w:hAnsi="Times New Roman" w:cs="Times New Roman"/>
            <w:color w:val="1F4E79" w:themeColor="accent5" w:themeShade="80"/>
            <w:highlight w:val="yellow"/>
            <w:rPrChange w:id="728" w:author="Tyler Coleman" w:date="2021-10-28T17:40:00Z">
              <w:rPr>
                <w:rFonts w:ascii="Times New Roman" w:hAnsi="Times New Roman" w:cs="Times New Roman"/>
                <w:color w:val="1F4E79" w:themeColor="accent5" w:themeShade="80"/>
              </w:rPr>
            </w:rPrChange>
          </w:rPr>
          <w:t xml:space="preserve">Camargo et al. 2020, </w:t>
        </w:r>
      </w:ins>
      <w:proofErr w:type="spellStart"/>
      <w:ins w:id="729" w:author="James Holdgrafer" w:date="2021-10-03T16:31:00Z">
        <w:r w:rsidRPr="001C0442">
          <w:rPr>
            <w:rFonts w:ascii="Times New Roman" w:hAnsi="Times New Roman" w:cs="Times New Roman"/>
            <w:color w:val="1F4E79" w:themeColor="accent5" w:themeShade="80"/>
            <w:highlight w:val="yellow"/>
            <w:rPrChange w:id="730" w:author="Tyler Coleman" w:date="2021-10-28T17:40:00Z">
              <w:rPr>
                <w:rFonts w:ascii="Times New Roman" w:hAnsi="Times New Roman" w:cs="Times New Roman"/>
              </w:rPr>
            </w:rPrChange>
          </w:rPr>
          <w:t>Wesely</w:t>
        </w:r>
        <w:proofErr w:type="spellEnd"/>
        <w:r w:rsidRPr="001C0442">
          <w:rPr>
            <w:rFonts w:ascii="Times New Roman" w:hAnsi="Times New Roman" w:cs="Times New Roman"/>
            <w:color w:val="1F4E79" w:themeColor="accent5" w:themeShade="80"/>
            <w:highlight w:val="yellow"/>
            <w:rPrChange w:id="731" w:author="Tyler Coleman" w:date="2021-10-28T17:40:00Z">
              <w:rPr>
                <w:rFonts w:ascii="Times New Roman" w:hAnsi="Times New Roman" w:cs="Times New Roman"/>
              </w:rPr>
            </w:rPrChange>
          </w:rPr>
          <w:t xml:space="preserve"> et al. 2020</w:t>
        </w:r>
      </w:ins>
      <w:ins w:id="732" w:author="James Holdgrafer" w:date="2021-10-03T12:26:00Z">
        <w:r w:rsidRPr="001C0442">
          <w:rPr>
            <w:rFonts w:ascii="Times New Roman" w:hAnsi="Times New Roman" w:cs="Times New Roman"/>
            <w:highlight w:val="yellow"/>
            <w:rPrChange w:id="733" w:author="Tyler Coleman" w:date="2021-10-28T17:40:00Z">
              <w:rPr>
                <w:rFonts w:ascii="Times New Roman" w:hAnsi="Times New Roman" w:cs="Times New Roman"/>
              </w:rPr>
            </w:rPrChange>
          </w:rPr>
          <w:t>)</w:t>
        </w:r>
      </w:ins>
      <w:ins w:id="734" w:author="James Holdgrafer" w:date="2021-10-03T12:24:00Z">
        <w:r>
          <w:rPr>
            <w:rFonts w:ascii="Times New Roman" w:hAnsi="Times New Roman" w:cs="Times New Roman"/>
          </w:rPr>
          <w:t>.</w:t>
        </w:r>
      </w:ins>
      <w:ins w:id="735" w:author="James Holdgrafer" w:date="2021-10-03T13:15:00Z">
        <w:r>
          <w:rPr>
            <w:rFonts w:ascii="Times New Roman" w:hAnsi="Times New Roman" w:cs="Times New Roman"/>
          </w:rPr>
          <w:t xml:space="preserve"> </w:t>
        </w:r>
      </w:ins>
      <w:ins w:id="736" w:author="James Holdgrafer" w:date="2021-10-04T21:53:00Z">
        <w:r w:rsidR="00384A30">
          <w:rPr>
            <w:rFonts w:ascii="Times New Roman" w:hAnsi="Times New Roman" w:cs="Times New Roman"/>
          </w:rPr>
          <w:t>M</w:t>
        </w:r>
      </w:ins>
      <w:ins w:id="737" w:author="James Holdgrafer" w:date="2021-10-04T21:45:00Z">
        <w:r w:rsidR="00384A30">
          <w:rPr>
            <w:rFonts w:ascii="Times New Roman" w:hAnsi="Times New Roman" w:cs="Times New Roman"/>
          </w:rPr>
          <w:t xml:space="preserve">ore information is needed </w:t>
        </w:r>
      </w:ins>
      <w:ins w:id="738" w:author="James Holdgrafer" w:date="2021-10-04T21:46:00Z">
        <w:r w:rsidR="00384A30">
          <w:rPr>
            <w:rFonts w:ascii="Times New Roman" w:hAnsi="Times New Roman" w:cs="Times New Roman"/>
          </w:rPr>
          <w:t xml:space="preserve">on </w:t>
        </w:r>
      </w:ins>
      <w:ins w:id="739" w:author="James Holdgrafer" w:date="2021-10-04T21:48:00Z">
        <w:r w:rsidR="00384A30">
          <w:rPr>
            <w:rFonts w:ascii="Times New Roman" w:hAnsi="Times New Roman" w:cs="Times New Roman"/>
          </w:rPr>
          <w:t xml:space="preserve">how </w:t>
        </w:r>
      </w:ins>
      <w:ins w:id="740" w:author="James Holdgrafer" w:date="2021-10-04T21:54:00Z">
        <w:r w:rsidR="00384A30">
          <w:rPr>
            <w:rFonts w:ascii="Times New Roman" w:hAnsi="Times New Roman" w:cs="Times New Roman"/>
          </w:rPr>
          <w:t xml:space="preserve">seed richness in </w:t>
        </w:r>
      </w:ins>
      <w:ins w:id="741" w:author="James Holdgrafer" w:date="2021-10-04T21:56:00Z">
        <w:r w:rsidR="00384A30">
          <w:rPr>
            <w:rFonts w:ascii="Times New Roman" w:hAnsi="Times New Roman" w:cs="Times New Roman"/>
          </w:rPr>
          <w:t xml:space="preserve">communities </w:t>
        </w:r>
      </w:ins>
      <w:ins w:id="742" w:author="James Holdgrafer" w:date="2021-10-04T21:58:00Z">
        <w:r w:rsidR="00384A30">
          <w:rPr>
            <w:rFonts w:ascii="Times New Roman" w:hAnsi="Times New Roman" w:cs="Times New Roman"/>
          </w:rPr>
          <w:t>is impacted by</w:t>
        </w:r>
      </w:ins>
      <w:ins w:id="743" w:author="James Holdgrafer" w:date="2021-10-04T21:56:00Z">
        <w:r w:rsidR="00384A30">
          <w:rPr>
            <w:rFonts w:ascii="Times New Roman" w:hAnsi="Times New Roman" w:cs="Times New Roman"/>
          </w:rPr>
          <w:t xml:space="preserve"> depauperate </w:t>
        </w:r>
      </w:ins>
      <w:ins w:id="744" w:author="James Holdgrafer" w:date="2021-10-04T21:57:00Z">
        <w:r w:rsidR="00384A30">
          <w:rPr>
            <w:rFonts w:ascii="Times New Roman" w:hAnsi="Times New Roman" w:cs="Times New Roman"/>
          </w:rPr>
          <w:t>seed vector</w:t>
        </w:r>
      </w:ins>
      <w:ins w:id="745" w:author="James Holdgrafer" w:date="2021-10-04T21:58:00Z">
        <w:r w:rsidR="00384A30">
          <w:rPr>
            <w:rFonts w:ascii="Times New Roman" w:hAnsi="Times New Roman" w:cs="Times New Roman"/>
          </w:rPr>
          <w:t xml:space="preserve"> assemblage. </w:t>
        </w:r>
      </w:ins>
      <w:ins w:id="746" w:author="James Holdgrafer" w:date="2021-10-03T13:15:00Z">
        <w:r>
          <w:rPr>
            <w:rFonts w:ascii="Times New Roman" w:hAnsi="Times New Roman" w:cs="Times New Roman"/>
          </w:rPr>
          <w:t>Previous studies have examined ____ (---). O</w:t>
        </w:r>
      </w:ins>
      <w:ins w:id="747" w:author="James Holdgrafer" w:date="2021-10-03T12:24:00Z">
        <w:r>
          <w:rPr>
            <w:rFonts w:ascii="Times New Roman" w:hAnsi="Times New Roman" w:cs="Times New Roman"/>
          </w:rPr>
          <w:t xml:space="preserve">ur </w:t>
        </w:r>
      </w:ins>
      <w:ins w:id="748" w:author="James Holdgrafer" w:date="2021-10-03T12:25:00Z">
        <w:r>
          <w:rPr>
            <w:rFonts w:ascii="Times New Roman" w:hAnsi="Times New Roman" w:cs="Times New Roman"/>
          </w:rPr>
          <w:t>experiment</w:t>
        </w:r>
      </w:ins>
      <w:ins w:id="749" w:author="James Holdgrafer" w:date="2021-10-03T12:24:00Z">
        <w:r>
          <w:rPr>
            <w:rFonts w:ascii="Times New Roman" w:hAnsi="Times New Roman" w:cs="Times New Roman"/>
          </w:rPr>
          <w:t xml:space="preserve"> examines how </w:t>
        </w:r>
      </w:ins>
      <w:ins w:id="750" w:author="James Holdgrafer" w:date="2021-10-03T12:25:00Z">
        <w:r>
          <w:rPr>
            <w:rFonts w:ascii="Times New Roman" w:hAnsi="Times New Roman" w:cs="Times New Roman"/>
          </w:rPr>
          <w:t xml:space="preserve">food resources </w:t>
        </w:r>
      </w:ins>
      <w:ins w:id="751" w:author="James Holdgrafer" w:date="2021-10-03T12:55:00Z">
        <w:r>
          <w:rPr>
            <w:rFonts w:ascii="Times New Roman" w:hAnsi="Times New Roman" w:cs="Times New Roman"/>
          </w:rPr>
          <w:t xml:space="preserve">richness </w:t>
        </w:r>
      </w:ins>
      <w:ins w:id="752" w:author="James Holdgrafer" w:date="2021-10-03T12:26:00Z">
        <w:r>
          <w:rPr>
            <w:rFonts w:ascii="Times New Roman" w:hAnsi="Times New Roman" w:cs="Times New Roman"/>
          </w:rPr>
          <w:t xml:space="preserve">influences seed </w:t>
        </w:r>
      </w:ins>
      <w:ins w:id="753" w:author="James Holdgrafer" w:date="2021-10-03T14:28:00Z">
        <w:r>
          <w:rPr>
            <w:rFonts w:ascii="Times New Roman" w:hAnsi="Times New Roman" w:cs="Times New Roman"/>
          </w:rPr>
          <w:t>dispersal</w:t>
        </w:r>
      </w:ins>
      <w:ins w:id="754" w:author="James Holdgrafer" w:date="2021-10-03T12:26:00Z">
        <w:r>
          <w:rPr>
            <w:rFonts w:ascii="Times New Roman" w:hAnsi="Times New Roman" w:cs="Times New Roman"/>
          </w:rPr>
          <w:t xml:space="preserve"> in </w:t>
        </w:r>
      </w:ins>
      <w:ins w:id="755" w:author="James Holdgrafer" w:date="2021-10-03T12:27:00Z">
        <w:r>
          <w:rPr>
            <w:rFonts w:ascii="Times New Roman" w:hAnsi="Times New Roman" w:cs="Times New Roman"/>
          </w:rPr>
          <w:t xml:space="preserve">areas with </w:t>
        </w:r>
      </w:ins>
      <w:ins w:id="756" w:author="James Holdgrafer" w:date="2021-10-03T12:26:00Z">
        <w:r>
          <w:rPr>
            <w:rFonts w:ascii="Times New Roman" w:hAnsi="Times New Roman" w:cs="Times New Roman"/>
          </w:rPr>
          <w:t xml:space="preserve">depauperate </w:t>
        </w:r>
      </w:ins>
      <w:ins w:id="757" w:author="James Holdgrafer" w:date="2021-10-03T12:27:00Z">
        <w:r>
          <w:rPr>
            <w:rFonts w:ascii="Times New Roman" w:hAnsi="Times New Roman" w:cs="Times New Roman"/>
          </w:rPr>
          <w:t xml:space="preserve">avian communities. </w:t>
        </w:r>
      </w:ins>
    </w:p>
    <w:p w14:paraId="1DF3F1E7" w14:textId="106219A6" w:rsidR="00FB2D74" w:rsidRPr="00FB2D74" w:rsidRDefault="001E230E" w:rsidP="001E230E">
      <w:pPr>
        <w:autoSpaceDE w:val="0"/>
        <w:autoSpaceDN w:val="0"/>
        <w:adjustRightInd w:val="0"/>
        <w:rPr>
          <w:ins w:id="758" w:author="James Holdgrafer" w:date="2021-10-02T19:36:00Z"/>
          <w:rFonts w:ascii="Times New Roman" w:hAnsi="Times New Roman" w:cs="Times New Roman"/>
          <w:u w:val="single"/>
          <w:rPrChange w:id="759" w:author="James Holdgrafer" w:date="2021-10-02T19:44:00Z">
            <w:rPr>
              <w:ins w:id="760" w:author="James Holdgrafer" w:date="2021-10-02T19:36:00Z"/>
              <w:rFonts w:ascii="Times New Roman" w:hAnsi="Times New Roman" w:cs="Times New Roman"/>
            </w:rPr>
          </w:rPrChange>
        </w:rPr>
      </w:pPr>
      <w:del w:id="761" w:author="James Holdgrafer" w:date="2021-10-03T13:01:00Z">
        <w:r w:rsidRPr="00FB2D74" w:rsidDel="00AE7197">
          <w:rPr>
            <w:rFonts w:ascii="Times New Roman" w:hAnsi="Times New Roman" w:cs="Times New Roman"/>
            <w:u w:val="single"/>
            <w:rPrChange w:id="762" w:author="James Holdgrafer" w:date="2021-10-02T19:44:00Z">
              <w:rPr>
                <w:rFonts w:ascii="Times New Roman" w:hAnsi="Times New Roman" w:cs="Times New Roman"/>
              </w:rPr>
            </w:rPrChange>
          </w:rPr>
          <w:delText xml:space="preserve">However, </w:delText>
        </w:r>
      </w:del>
    </w:p>
    <w:p w14:paraId="42CE87AD" w14:textId="737289E1" w:rsidR="001E230E" w:rsidDel="00FB2D74" w:rsidRDefault="001E230E" w:rsidP="001E230E">
      <w:pPr>
        <w:autoSpaceDE w:val="0"/>
        <w:autoSpaceDN w:val="0"/>
        <w:adjustRightInd w:val="0"/>
        <w:rPr>
          <w:del w:id="763" w:author="James Holdgrafer" w:date="2021-10-02T19:51:00Z"/>
          <w:rFonts w:ascii="Times New Roman" w:hAnsi="Times New Roman" w:cs="Times New Roman"/>
        </w:rPr>
      </w:pPr>
      <w:del w:id="764" w:author="James Holdgrafer" w:date="2021-10-02T19:51:00Z">
        <w:r w:rsidDel="00FB2D74">
          <w:rPr>
            <w:rFonts w:ascii="Times New Roman" w:hAnsi="Times New Roman" w:cs="Times New Roman"/>
          </w:rPr>
          <w:delText>directing seed deposition by birds to specific sites for native plant restoration is largely</w:delText>
        </w:r>
      </w:del>
    </w:p>
    <w:p w14:paraId="0837C88D" w14:textId="257BBD85" w:rsidR="001E230E" w:rsidDel="00FB2D74" w:rsidRDefault="001E230E" w:rsidP="001E230E">
      <w:pPr>
        <w:autoSpaceDE w:val="0"/>
        <w:autoSpaceDN w:val="0"/>
        <w:adjustRightInd w:val="0"/>
        <w:rPr>
          <w:del w:id="765" w:author="James Holdgrafer" w:date="2021-10-02T19:51:00Z"/>
          <w:rFonts w:ascii="Times New Roman" w:hAnsi="Times New Roman" w:cs="Times New Roman"/>
        </w:rPr>
      </w:pPr>
      <w:del w:id="766" w:author="James Holdgrafer" w:date="2021-10-02T19:51:00Z">
        <w:r w:rsidDel="00FB2D74">
          <w:rPr>
            <w:rFonts w:ascii="Times New Roman" w:hAnsi="Times New Roman" w:cs="Times New Roman"/>
          </w:rPr>
          <w:delText>unstudied and has the potential to serve as an impactful and novel land management tool</w:delText>
        </w:r>
      </w:del>
    </w:p>
    <w:p w14:paraId="5F156E63" w14:textId="446418A1" w:rsidR="001E230E" w:rsidRPr="00206E44" w:rsidDel="00FB2D74" w:rsidRDefault="001E230E" w:rsidP="001E230E">
      <w:pPr>
        <w:autoSpaceDE w:val="0"/>
        <w:autoSpaceDN w:val="0"/>
        <w:adjustRightInd w:val="0"/>
        <w:rPr>
          <w:del w:id="767" w:author="James Holdgrafer" w:date="2021-10-02T19:51:00Z"/>
          <w:rFonts w:ascii="Times New Roman" w:hAnsi="Times New Roman" w:cs="Times New Roman"/>
          <w:color w:val="385623" w:themeColor="accent6" w:themeShade="80"/>
        </w:rPr>
      </w:pPr>
      <w:del w:id="768" w:author="James Holdgrafer" w:date="2021-10-02T19:51:00Z">
        <w:r w:rsidDel="00FB2D74">
          <w:rPr>
            <w:rFonts w:ascii="Times New Roman" w:hAnsi="Times New Roman" w:cs="Times New Roman"/>
          </w:rPr>
          <w:delText>(Mart.nez‐López et al. 2019).</w:delText>
        </w:r>
        <w:r w:rsidR="00206E44" w:rsidDel="00FB2D74">
          <w:rPr>
            <w:rFonts w:ascii="Times New Roman" w:hAnsi="Times New Roman" w:cs="Times New Roman"/>
          </w:rPr>
          <w:delText xml:space="preserve"> </w:delText>
        </w:r>
        <w:commentRangeStart w:id="769"/>
        <w:r w:rsidR="00206E44" w:rsidDel="00FB2D74">
          <w:rPr>
            <w:rFonts w:ascii="Times New Roman" w:hAnsi="Times New Roman" w:cs="Times New Roman"/>
            <w:color w:val="385623" w:themeColor="accent6" w:themeShade="80"/>
          </w:rPr>
          <w:delText xml:space="preserve">Bird feeders are a simple device to manipulate food resources available to birds and provided a model system to examine how resource richness influences seed species richness and seed rain from bird feces. </w:delText>
        </w:r>
        <w:commentRangeEnd w:id="769"/>
        <w:r w:rsidR="00206E44" w:rsidDel="00FB2D74">
          <w:rPr>
            <w:rStyle w:val="CommentReference"/>
          </w:rPr>
          <w:commentReference w:id="769"/>
        </w:r>
      </w:del>
    </w:p>
    <w:p w14:paraId="6FEE6118" w14:textId="4F11B4CD" w:rsidR="001E230E" w:rsidDel="00FB2D74" w:rsidRDefault="001E230E" w:rsidP="001E230E">
      <w:pPr>
        <w:autoSpaceDE w:val="0"/>
        <w:autoSpaceDN w:val="0"/>
        <w:adjustRightInd w:val="0"/>
        <w:rPr>
          <w:del w:id="770" w:author="James Holdgrafer" w:date="2021-10-02T19:51:00Z"/>
          <w:rFonts w:ascii="Times New Roman" w:hAnsi="Times New Roman" w:cs="Times New Roman"/>
        </w:rPr>
      </w:pPr>
    </w:p>
    <w:p w14:paraId="5438A966" w14:textId="51D1771E" w:rsidR="001E230E" w:rsidDel="00AE7197" w:rsidRDefault="001E230E" w:rsidP="001E230E">
      <w:pPr>
        <w:autoSpaceDE w:val="0"/>
        <w:autoSpaceDN w:val="0"/>
        <w:adjustRightInd w:val="0"/>
        <w:ind w:firstLine="720"/>
        <w:rPr>
          <w:del w:id="771" w:author="James Holdgrafer" w:date="2021-10-03T12:58:00Z"/>
          <w:rFonts w:ascii="Times New Roman" w:hAnsi="Times New Roman" w:cs="Times New Roman"/>
        </w:rPr>
      </w:pPr>
      <w:r>
        <w:rPr>
          <w:rFonts w:ascii="Times New Roman" w:hAnsi="Times New Roman" w:cs="Times New Roman"/>
        </w:rPr>
        <w:t xml:space="preserve">This experiment </w:t>
      </w:r>
      <w:del w:id="772" w:author="James Holdgrafer" w:date="2021-10-03T12:57:00Z">
        <w:r w:rsidDel="00AE7197">
          <w:rPr>
            <w:rFonts w:ascii="Times New Roman" w:hAnsi="Times New Roman" w:cs="Times New Roman"/>
          </w:rPr>
          <w:delText>tested the potential of</w:delText>
        </w:r>
      </w:del>
      <w:ins w:id="773" w:author="James Holdgrafer" w:date="2021-10-03T12:57:00Z">
        <w:r w:rsidR="00AE7197">
          <w:rPr>
            <w:rFonts w:ascii="Times New Roman" w:hAnsi="Times New Roman" w:cs="Times New Roman"/>
          </w:rPr>
          <w:t>utilize</w:t>
        </w:r>
      </w:ins>
      <w:ins w:id="774" w:author="James Holdgrafer" w:date="2021-10-03T12:58:00Z">
        <w:r w:rsidR="00AE7197">
          <w:rPr>
            <w:rFonts w:ascii="Times New Roman" w:hAnsi="Times New Roman" w:cs="Times New Roman"/>
          </w:rPr>
          <w:t>d</w:t>
        </w:r>
      </w:ins>
      <w:r>
        <w:rPr>
          <w:rFonts w:ascii="Times New Roman" w:hAnsi="Times New Roman" w:cs="Times New Roman"/>
        </w:rPr>
        <w:t xml:space="preserve"> bird feeders as a </w:t>
      </w:r>
      <w:del w:id="775" w:author="James Holdgrafer" w:date="2021-10-03T12:58:00Z">
        <w:r w:rsidDel="00AE7197">
          <w:rPr>
            <w:rFonts w:ascii="Times New Roman" w:hAnsi="Times New Roman" w:cs="Times New Roman"/>
          </w:rPr>
          <w:delText xml:space="preserve">land management </w:delText>
        </w:r>
      </w:del>
      <w:r>
        <w:rPr>
          <w:rFonts w:ascii="Times New Roman" w:hAnsi="Times New Roman" w:cs="Times New Roman"/>
        </w:rPr>
        <w:t xml:space="preserve">tool </w:t>
      </w:r>
      <w:del w:id="776" w:author="James Holdgrafer" w:date="2021-10-03T12:58:00Z">
        <w:r w:rsidDel="00AE7197">
          <w:rPr>
            <w:rFonts w:ascii="Times New Roman" w:hAnsi="Times New Roman" w:cs="Times New Roman"/>
          </w:rPr>
          <w:delText>by</w:delText>
        </w:r>
      </w:del>
      <w:ins w:id="777" w:author="James Holdgrafer" w:date="2021-10-03T12:58:00Z">
        <w:r w:rsidR="00AE7197">
          <w:rPr>
            <w:rFonts w:ascii="Times New Roman" w:hAnsi="Times New Roman" w:cs="Times New Roman"/>
          </w:rPr>
          <w:t xml:space="preserve">to </w:t>
        </w:r>
      </w:ins>
      <w:ins w:id="778" w:author="James Holdgrafer" w:date="2021-10-03T12:59:00Z">
        <w:r w:rsidR="00AE7197">
          <w:rPr>
            <w:rFonts w:ascii="Times New Roman" w:hAnsi="Times New Roman" w:cs="Times New Roman"/>
          </w:rPr>
          <w:t xml:space="preserve">examine how </w:t>
        </w:r>
      </w:ins>
    </w:p>
    <w:p w14:paraId="5297A067" w14:textId="43EDD0EC" w:rsidR="00E87349" w:rsidRDefault="001E230E">
      <w:pPr>
        <w:autoSpaceDE w:val="0"/>
        <w:autoSpaceDN w:val="0"/>
        <w:adjustRightInd w:val="0"/>
        <w:ind w:firstLine="720"/>
        <w:rPr>
          <w:rFonts w:ascii="Times New Roman" w:hAnsi="Times New Roman" w:cs="Times New Roman"/>
        </w:rPr>
        <w:pPrChange w:id="779" w:author="James Holdgrafer" w:date="2021-10-03T12:58:00Z">
          <w:pPr>
            <w:autoSpaceDE w:val="0"/>
            <w:autoSpaceDN w:val="0"/>
            <w:adjustRightInd w:val="0"/>
          </w:pPr>
        </w:pPrChange>
      </w:pPr>
      <w:del w:id="780" w:author="James Holdgrafer" w:date="2021-10-03T12:58:00Z">
        <w:r w:rsidDel="00AE7197">
          <w:rPr>
            <w:rFonts w:ascii="Times New Roman" w:hAnsi="Times New Roman" w:cs="Times New Roman"/>
          </w:rPr>
          <w:delText xml:space="preserve">examining how </w:delText>
        </w:r>
      </w:del>
      <w:r>
        <w:rPr>
          <w:rFonts w:ascii="Times New Roman" w:hAnsi="Times New Roman" w:cs="Times New Roman"/>
        </w:rPr>
        <w:t>manipulat</w:t>
      </w:r>
      <w:ins w:id="781" w:author="James Holdgrafer" w:date="2021-10-03T12:59:00Z">
        <w:r w:rsidR="00AE7197">
          <w:rPr>
            <w:rFonts w:ascii="Times New Roman" w:hAnsi="Times New Roman" w:cs="Times New Roman"/>
          </w:rPr>
          <w:t>ing</w:t>
        </w:r>
      </w:ins>
      <w:del w:id="782" w:author="James Holdgrafer" w:date="2021-10-03T12:58:00Z">
        <w:r w:rsidDel="00AE7197">
          <w:rPr>
            <w:rFonts w:ascii="Times New Roman" w:hAnsi="Times New Roman" w:cs="Times New Roman"/>
          </w:rPr>
          <w:delText>ing</w:delText>
        </w:r>
      </w:del>
      <w:r>
        <w:rPr>
          <w:rFonts w:ascii="Times New Roman" w:hAnsi="Times New Roman" w:cs="Times New Roman"/>
        </w:rPr>
        <w:t xml:space="preserve"> the richness of </w:t>
      </w:r>
      <w:del w:id="783" w:author="James Holdgrafer" w:date="2021-10-03T14:24:00Z">
        <w:r w:rsidDel="00AE7197">
          <w:rPr>
            <w:rFonts w:ascii="Times New Roman" w:hAnsi="Times New Roman" w:cs="Times New Roman"/>
          </w:rPr>
          <w:delText xml:space="preserve">available </w:delText>
        </w:r>
      </w:del>
      <w:ins w:id="784" w:author="James Holdgrafer" w:date="2021-10-03T12:59:00Z">
        <w:r w:rsidR="00AE7197">
          <w:rPr>
            <w:rFonts w:ascii="Times New Roman" w:hAnsi="Times New Roman" w:cs="Times New Roman"/>
          </w:rPr>
          <w:t xml:space="preserve">food </w:t>
        </w:r>
      </w:ins>
      <w:r>
        <w:rPr>
          <w:rFonts w:ascii="Times New Roman" w:hAnsi="Times New Roman" w:cs="Times New Roman"/>
        </w:rPr>
        <w:t xml:space="preserve">resources </w:t>
      </w:r>
      <w:del w:id="785" w:author="James Holdgrafer" w:date="2021-10-03T12:59:00Z">
        <w:r w:rsidDel="00AE7197">
          <w:rPr>
            <w:rFonts w:ascii="Times New Roman" w:hAnsi="Times New Roman" w:cs="Times New Roman"/>
          </w:rPr>
          <w:delText>in bird feeders</w:delText>
        </w:r>
      </w:del>
      <w:ins w:id="786" w:author="James Holdgrafer" w:date="2021-10-03T14:26:00Z">
        <w:r w:rsidR="00AE7197">
          <w:rPr>
            <w:rFonts w:ascii="Times New Roman" w:hAnsi="Times New Roman" w:cs="Times New Roman"/>
          </w:rPr>
          <w:t>available to</w:t>
        </w:r>
      </w:ins>
      <w:ins w:id="787" w:author="James Holdgrafer" w:date="2021-10-03T12:59:00Z">
        <w:r w:rsidR="00AE7197">
          <w:rPr>
            <w:rFonts w:ascii="Times New Roman" w:hAnsi="Times New Roman" w:cs="Times New Roman"/>
          </w:rPr>
          <w:t xml:space="preserve"> bird</w:t>
        </w:r>
      </w:ins>
      <w:ins w:id="788" w:author="James Holdgrafer" w:date="2021-10-03T13:23:00Z">
        <w:r w:rsidR="00AE7197">
          <w:rPr>
            <w:rFonts w:ascii="Times New Roman" w:hAnsi="Times New Roman" w:cs="Times New Roman"/>
          </w:rPr>
          <w:t xml:space="preserve"> communities</w:t>
        </w:r>
      </w:ins>
      <w:r>
        <w:rPr>
          <w:rFonts w:ascii="Times New Roman" w:hAnsi="Times New Roman" w:cs="Times New Roman"/>
        </w:rPr>
        <w:t xml:space="preserve"> influenced: 1) the richness and observations of birds visiting feeders and 2) the richness and observations of seeds deposited beneath feeders through bird excrement. This model system was selected because bird feeders </w:t>
      </w:r>
      <w:ins w:id="789" w:author="James Holdgrafer" w:date="2021-10-04T20:55:00Z">
        <w:r w:rsidR="00384A30">
          <w:rPr>
            <w:rFonts w:ascii="Times New Roman" w:hAnsi="Times New Roman" w:cs="Times New Roman"/>
          </w:rPr>
          <w:t xml:space="preserve">provide a convenient system to manipulate resource availability, are known to influence bird behavior, and </w:t>
        </w:r>
      </w:ins>
      <w:r>
        <w:rPr>
          <w:rFonts w:ascii="Times New Roman" w:hAnsi="Times New Roman" w:cs="Times New Roman"/>
        </w:rPr>
        <w:t>are ubiquitous in the United States</w:t>
      </w:r>
      <w:del w:id="790" w:author="James Holdgrafer" w:date="2021-10-04T20:56:00Z">
        <w:r w:rsidDel="00384A30">
          <w:rPr>
            <w:rFonts w:ascii="Times New Roman" w:hAnsi="Times New Roman" w:cs="Times New Roman"/>
          </w:rPr>
          <w:delText xml:space="preserve">, </w:delText>
        </w:r>
      </w:del>
      <w:del w:id="791" w:author="James Holdgrafer" w:date="2021-10-04T20:55:00Z">
        <w:r w:rsidDel="00384A30">
          <w:rPr>
            <w:rFonts w:ascii="Times New Roman" w:hAnsi="Times New Roman" w:cs="Times New Roman"/>
          </w:rPr>
          <w:delText xml:space="preserve">are known to influence bird behavior </w:delText>
        </w:r>
      </w:del>
      <w:del w:id="792" w:author="James Holdgrafer" w:date="2021-10-04T20:56:00Z">
        <w:r w:rsidDel="00384A30">
          <w:rPr>
            <w:rFonts w:ascii="Times New Roman" w:hAnsi="Times New Roman" w:cs="Times New Roman"/>
          </w:rPr>
          <w:delText>and can provide a convenient system to manipulate resource availability</w:delText>
        </w:r>
      </w:del>
      <w:r>
        <w:rPr>
          <w:rFonts w:ascii="Times New Roman" w:hAnsi="Times New Roman" w:cs="Times New Roman"/>
        </w:rPr>
        <w:t xml:space="preserve"> (Cowie and </w:t>
      </w:r>
      <w:proofErr w:type="spellStart"/>
      <w:r>
        <w:rPr>
          <w:rFonts w:ascii="Times New Roman" w:hAnsi="Times New Roman" w:cs="Times New Roman"/>
        </w:rPr>
        <w:t>Hinsley</w:t>
      </w:r>
      <w:proofErr w:type="spellEnd"/>
      <w:r>
        <w:rPr>
          <w:rFonts w:ascii="Times New Roman" w:hAnsi="Times New Roman" w:cs="Times New Roman"/>
        </w:rPr>
        <w:t xml:space="preserve"> 1988, </w:t>
      </w:r>
      <w:proofErr w:type="spellStart"/>
      <w:r>
        <w:rPr>
          <w:rFonts w:ascii="Times New Roman" w:hAnsi="Times New Roman" w:cs="Times New Roman"/>
        </w:rPr>
        <w:t>Lepcyzk</w:t>
      </w:r>
      <w:proofErr w:type="spellEnd"/>
      <w:r>
        <w:rPr>
          <w:rFonts w:ascii="Times New Roman" w:hAnsi="Times New Roman" w:cs="Times New Roman"/>
        </w:rPr>
        <w:t xml:space="preserve"> et al. 2004, Fuller et al. 2008, Galbraith et al. 2015). To represent variation in resources, bird feeders were stocked with varying compositions of seeds, nuts and insects of various sizes and nutritional content. Experiment results were hypothesized to exhibit a positive relationship between resource, bird and seed richness and observations.</w:t>
      </w:r>
    </w:p>
    <w:p w14:paraId="5106230A" w14:textId="737B0E39" w:rsidR="00FB2D74" w:rsidRDefault="00FB2D74" w:rsidP="001E230E">
      <w:pPr>
        <w:autoSpaceDE w:val="0"/>
        <w:autoSpaceDN w:val="0"/>
        <w:adjustRightInd w:val="0"/>
        <w:rPr>
          <w:rFonts w:ascii="Times New Roman" w:hAnsi="Times New Roman" w:cs="Times New Roman"/>
        </w:rPr>
      </w:pPr>
    </w:p>
    <w:p w14:paraId="52DD8782" w14:textId="17A46829" w:rsidR="00FB2D74" w:rsidRDefault="00FB2D74" w:rsidP="001E230E">
      <w:pPr>
        <w:autoSpaceDE w:val="0"/>
        <w:autoSpaceDN w:val="0"/>
        <w:adjustRightInd w:val="0"/>
        <w:rPr>
          <w:rFonts w:ascii="Times New Roman" w:hAnsi="Times New Roman" w:cs="Times New Roman"/>
        </w:rPr>
      </w:pPr>
    </w:p>
    <w:p w14:paraId="193CAFE2" w14:textId="4834336A" w:rsidR="00FB2D74" w:rsidRDefault="00FB2D74" w:rsidP="001E230E">
      <w:pPr>
        <w:autoSpaceDE w:val="0"/>
        <w:autoSpaceDN w:val="0"/>
        <w:adjustRightInd w:val="0"/>
        <w:rPr>
          <w:rFonts w:ascii="Times New Roman" w:hAnsi="Times New Roman" w:cs="Times New Roman"/>
        </w:rPr>
      </w:pPr>
    </w:p>
    <w:p w14:paraId="15A539D5" w14:textId="7EA86F6D" w:rsidR="00FB2D74" w:rsidRDefault="00FB2D74" w:rsidP="001E230E">
      <w:pPr>
        <w:autoSpaceDE w:val="0"/>
        <w:autoSpaceDN w:val="0"/>
        <w:adjustRightInd w:val="0"/>
        <w:rPr>
          <w:rFonts w:ascii="Times New Roman" w:hAnsi="Times New Roman" w:cs="Times New Roman"/>
        </w:rPr>
      </w:pPr>
    </w:p>
    <w:p w14:paraId="1EC79AA4" w14:textId="6A844ABC" w:rsidR="00FB2D74" w:rsidRDefault="00FB2D74" w:rsidP="001E230E">
      <w:pPr>
        <w:autoSpaceDE w:val="0"/>
        <w:autoSpaceDN w:val="0"/>
        <w:adjustRightInd w:val="0"/>
        <w:rPr>
          <w:rFonts w:ascii="Times New Roman" w:hAnsi="Times New Roman" w:cs="Times New Roman"/>
        </w:rPr>
      </w:pPr>
    </w:p>
    <w:p w14:paraId="7034013C" w14:textId="16204D11" w:rsidR="00FB2D74" w:rsidRDefault="00FB2D74" w:rsidP="001E230E">
      <w:pPr>
        <w:autoSpaceDE w:val="0"/>
        <w:autoSpaceDN w:val="0"/>
        <w:adjustRightInd w:val="0"/>
        <w:rPr>
          <w:rFonts w:ascii="Times New Roman" w:hAnsi="Times New Roman" w:cs="Times New Roman"/>
        </w:rPr>
      </w:pPr>
    </w:p>
    <w:p w14:paraId="703938CC" w14:textId="5E44F014" w:rsidR="00FB2D74" w:rsidRDefault="00FB2D74" w:rsidP="001E230E">
      <w:pPr>
        <w:autoSpaceDE w:val="0"/>
        <w:autoSpaceDN w:val="0"/>
        <w:adjustRightInd w:val="0"/>
        <w:rPr>
          <w:rFonts w:ascii="Times New Roman" w:hAnsi="Times New Roman" w:cs="Times New Roman"/>
        </w:rPr>
      </w:pPr>
    </w:p>
    <w:p w14:paraId="15BB26C7" w14:textId="47CB6F44" w:rsidR="00FB2D74" w:rsidRDefault="00FB2D74" w:rsidP="001E230E">
      <w:pPr>
        <w:autoSpaceDE w:val="0"/>
        <w:autoSpaceDN w:val="0"/>
        <w:adjustRightInd w:val="0"/>
        <w:rPr>
          <w:rFonts w:ascii="Times New Roman" w:hAnsi="Times New Roman" w:cs="Times New Roman"/>
        </w:rPr>
      </w:pPr>
    </w:p>
    <w:p w14:paraId="62786EC6" w14:textId="0D5E232B" w:rsidR="00FB2D74" w:rsidRDefault="00FB2D74" w:rsidP="001E230E">
      <w:pPr>
        <w:autoSpaceDE w:val="0"/>
        <w:autoSpaceDN w:val="0"/>
        <w:adjustRightInd w:val="0"/>
        <w:rPr>
          <w:ins w:id="793" w:author="James Holdgrafer" w:date="2021-10-03T16:42:00Z"/>
          <w:rFonts w:ascii="Times New Roman" w:hAnsi="Times New Roman" w:cs="Times New Roman"/>
          <w:color w:val="2E74B5" w:themeColor="accent5" w:themeShade="BF"/>
        </w:rPr>
      </w:pPr>
      <w:del w:id="794" w:author="James Holdgrafer" w:date="2021-10-02T21:02:00Z">
        <w:r w:rsidDel="00FB2D74">
          <w:rPr>
            <w:rFonts w:ascii="Times New Roman" w:hAnsi="Times New Roman" w:cs="Times New Roman"/>
            <w:color w:val="2E74B5" w:themeColor="accent5" w:themeShade="BF"/>
          </w:rPr>
          <w:delText xml:space="preserve">Blue sources should be double checked to ensure sources support statement’s ideas. </w:delText>
        </w:r>
      </w:del>
      <w:r>
        <w:rPr>
          <w:rFonts w:ascii="Times New Roman" w:hAnsi="Times New Roman" w:cs="Times New Roman"/>
          <w:color w:val="2E74B5" w:themeColor="accent5" w:themeShade="BF"/>
        </w:rPr>
        <w:t>These are new sources copied from</w:t>
      </w:r>
      <w:ins w:id="795" w:author="James Holdgrafer" w:date="2021-10-03T16:42:00Z">
        <w:r w:rsidR="00AE7197">
          <w:rPr>
            <w:rFonts w:ascii="Times New Roman" w:hAnsi="Times New Roman" w:cs="Times New Roman"/>
            <w:color w:val="2E74B5" w:themeColor="accent5" w:themeShade="BF"/>
          </w:rPr>
          <w:t xml:space="preserve"> Tyler’s </w:t>
        </w:r>
      </w:ins>
      <w:del w:id="796" w:author="James Holdgrafer" w:date="2021-10-03T16:43:00Z">
        <w:r w:rsidDel="00AE7197">
          <w:rPr>
            <w:rFonts w:ascii="Times New Roman" w:hAnsi="Times New Roman" w:cs="Times New Roman"/>
            <w:color w:val="2E74B5" w:themeColor="accent5" w:themeShade="BF"/>
          </w:rPr>
          <w:delText xml:space="preserve"> </w:delText>
        </w:r>
      </w:del>
      <w:r>
        <w:rPr>
          <w:rFonts w:ascii="Times New Roman" w:hAnsi="Times New Roman" w:cs="Times New Roman"/>
          <w:color w:val="2E74B5" w:themeColor="accent5" w:themeShade="BF"/>
        </w:rPr>
        <w:t>new papers’ discussions</w:t>
      </w:r>
    </w:p>
    <w:p w14:paraId="6F77EF93" w14:textId="2EB3C761" w:rsidR="00AE7197" w:rsidRPr="00AE7197" w:rsidRDefault="00AE7197" w:rsidP="001E230E">
      <w:pPr>
        <w:autoSpaceDE w:val="0"/>
        <w:autoSpaceDN w:val="0"/>
        <w:adjustRightInd w:val="0"/>
        <w:rPr>
          <w:rFonts w:ascii="Times New Roman" w:hAnsi="Times New Roman" w:cs="Times New Roman"/>
          <w:color w:val="1F4E79" w:themeColor="accent5" w:themeShade="80"/>
          <w:rPrChange w:id="797" w:author="James Holdgrafer" w:date="2021-10-03T16:42:00Z">
            <w:rPr>
              <w:rFonts w:ascii="Times New Roman" w:hAnsi="Times New Roman" w:cs="Times New Roman"/>
              <w:color w:val="2E74B5" w:themeColor="accent5" w:themeShade="BF"/>
            </w:rPr>
          </w:rPrChange>
        </w:rPr>
      </w:pPr>
      <w:ins w:id="798" w:author="James Holdgrafer" w:date="2021-10-03T16:42:00Z">
        <w:r>
          <w:rPr>
            <w:rFonts w:ascii="Times New Roman" w:hAnsi="Times New Roman" w:cs="Times New Roman"/>
            <w:color w:val="1F4E79" w:themeColor="accent5" w:themeShade="80"/>
          </w:rPr>
          <w:t>These are new sources found from literature review</w:t>
        </w:r>
      </w:ins>
    </w:p>
    <w:sectPr w:rsidR="00AE7197" w:rsidRPr="00AE7197" w:rsidSect="004916A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 w:author="Tyler Coleman" w:date="2021-11-02T14:09:00Z" w:initials="TC">
    <w:p w14:paraId="05A33622" w14:textId="516EEEAF" w:rsidR="00612C40" w:rsidRDefault="00612C40" w:rsidP="00612C40">
      <w:pPr>
        <w:pStyle w:val="CommentText"/>
      </w:pPr>
      <w:r>
        <w:rPr>
          <w:rStyle w:val="CommentReference"/>
        </w:rPr>
        <w:annotationRef/>
      </w:r>
      <w:r>
        <w:t>plants</w:t>
      </w:r>
    </w:p>
  </w:comment>
  <w:comment w:id="92" w:author="Tyler Coleman" w:date="2021-11-02T10:23:00Z" w:initials="TC">
    <w:p w14:paraId="723147C7" w14:textId="58F21B32" w:rsidR="008F7B04" w:rsidRDefault="008F7B04" w:rsidP="008F7B04">
      <w:pPr>
        <w:pStyle w:val="CommentText"/>
      </w:pPr>
      <w:r>
        <w:rPr>
          <w:rStyle w:val="CommentReference"/>
        </w:rPr>
        <w:annotationRef/>
      </w:r>
      <w:r>
        <w:t>move</w:t>
      </w:r>
    </w:p>
  </w:comment>
  <w:comment w:id="631" w:author="Tyler Coleman" w:date="2021-11-02T10:23:00Z" w:initials="TC">
    <w:p w14:paraId="1106C254" w14:textId="2CC4C844" w:rsidR="008F7B04" w:rsidRDefault="008F7B04" w:rsidP="008F7B04">
      <w:pPr>
        <w:pStyle w:val="CommentText"/>
      </w:pPr>
      <w:r>
        <w:rPr>
          <w:rStyle w:val="CommentReference"/>
        </w:rPr>
        <w:annotationRef/>
      </w:r>
      <w:r>
        <w:t>move</w:t>
      </w:r>
    </w:p>
  </w:comment>
  <w:comment w:id="769" w:author="James Holdgrafer" w:date="2021-09-27T22:49:00Z" w:initials="JH">
    <w:p w14:paraId="09DE7AA3" w14:textId="7C4F2DCB" w:rsidR="00206E44" w:rsidRDefault="00206E44">
      <w:pPr>
        <w:pStyle w:val="CommentText"/>
      </w:pPr>
      <w:r>
        <w:rPr>
          <w:rStyle w:val="CommentReference"/>
        </w:rPr>
        <w:annotationRef/>
      </w:r>
      <w:r>
        <w:t>Inserted to touch on the second point in the last sentence of the first paragraph. It does sound a little repetitive with the first sentence of the third paragraph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A33622" w15:done="0"/>
  <w15:commentEx w15:paraId="723147C7" w15:done="0"/>
  <w15:commentEx w15:paraId="1106C254" w15:done="0"/>
  <w15:commentEx w15:paraId="09DE7A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BC51C" w16cex:dateUtc="2021-11-02T18:09:00Z"/>
  <w16cex:commentExtensible w16cex:durableId="252B9010" w16cex:dateUtc="2021-11-02T14:23:00Z"/>
  <w16cex:commentExtensible w16cex:durableId="252B901D" w16cex:dateUtc="2021-11-02T14:23:00Z"/>
  <w16cex:commentExtensible w16cex:durableId="24FCBB00" w16cex:dateUtc="2021-09-28T02: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A33622" w16cid:durableId="252BC51C"/>
  <w16cid:commentId w16cid:paraId="723147C7" w16cid:durableId="252B9010"/>
  <w16cid:commentId w16cid:paraId="1106C254" w16cid:durableId="252B901D"/>
  <w16cid:commentId w16cid:paraId="09DE7AA3" w16cid:durableId="24FCBB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Coleman">
    <w15:presenceInfo w15:providerId="Windows Live" w15:userId="a132ce15571037c7"/>
  </w15:person>
  <w15:person w15:author="James Holdgrafer">
    <w15:presenceInfo w15:providerId="Windows Live" w15:userId="766c4a605ed95e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8B"/>
    <w:rsid w:val="001216AF"/>
    <w:rsid w:val="001809B1"/>
    <w:rsid w:val="0019132B"/>
    <w:rsid w:val="001B2907"/>
    <w:rsid w:val="001B3A21"/>
    <w:rsid w:val="001C0442"/>
    <w:rsid w:val="001E230E"/>
    <w:rsid w:val="00206E44"/>
    <w:rsid w:val="0021538B"/>
    <w:rsid w:val="00221856"/>
    <w:rsid w:val="00250F68"/>
    <w:rsid w:val="002C642A"/>
    <w:rsid w:val="002E381D"/>
    <w:rsid w:val="002E7048"/>
    <w:rsid w:val="003141F9"/>
    <w:rsid w:val="00335E90"/>
    <w:rsid w:val="00384A30"/>
    <w:rsid w:val="003A3E75"/>
    <w:rsid w:val="003C6071"/>
    <w:rsid w:val="00431EB4"/>
    <w:rsid w:val="0046331E"/>
    <w:rsid w:val="004916A2"/>
    <w:rsid w:val="004939D9"/>
    <w:rsid w:val="004C17C5"/>
    <w:rsid w:val="005463ED"/>
    <w:rsid w:val="00561044"/>
    <w:rsid w:val="00595B4E"/>
    <w:rsid w:val="005C4795"/>
    <w:rsid w:val="005D114B"/>
    <w:rsid w:val="006104EE"/>
    <w:rsid w:val="00612C40"/>
    <w:rsid w:val="0063556C"/>
    <w:rsid w:val="0066125A"/>
    <w:rsid w:val="00673470"/>
    <w:rsid w:val="0075193A"/>
    <w:rsid w:val="007830F1"/>
    <w:rsid w:val="0079699D"/>
    <w:rsid w:val="007A6A47"/>
    <w:rsid w:val="008A1F64"/>
    <w:rsid w:val="008B6419"/>
    <w:rsid w:val="008F7B04"/>
    <w:rsid w:val="0097215F"/>
    <w:rsid w:val="009A2AE7"/>
    <w:rsid w:val="009B1A18"/>
    <w:rsid w:val="00A344EC"/>
    <w:rsid w:val="00A475DB"/>
    <w:rsid w:val="00A56814"/>
    <w:rsid w:val="00A646FB"/>
    <w:rsid w:val="00AE7197"/>
    <w:rsid w:val="00BA3631"/>
    <w:rsid w:val="00C60605"/>
    <w:rsid w:val="00D35B90"/>
    <w:rsid w:val="00D90D73"/>
    <w:rsid w:val="00DA31EE"/>
    <w:rsid w:val="00DB7DF2"/>
    <w:rsid w:val="00DC5BA8"/>
    <w:rsid w:val="00DD30B6"/>
    <w:rsid w:val="00E11525"/>
    <w:rsid w:val="00EB4C19"/>
    <w:rsid w:val="00EC5A51"/>
    <w:rsid w:val="00EE09FE"/>
    <w:rsid w:val="00F203E7"/>
    <w:rsid w:val="00F6206D"/>
    <w:rsid w:val="00F95C86"/>
    <w:rsid w:val="00FB2D74"/>
    <w:rsid w:val="00FD6852"/>
    <w:rsid w:val="00FF7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19019"/>
  <w15:chartTrackingRefBased/>
  <w15:docId w15:val="{4D45D8D5-4672-274C-B797-152215D0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06E44"/>
    <w:rPr>
      <w:sz w:val="16"/>
      <w:szCs w:val="16"/>
    </w:rPr>
  </w:style>
  <w:style w:type="paragraph" w:styleId="CommentText">
    <w:name w:val="annotation text"/>
    <w:basedOn w:val="Normal"/>
    <w:link w:val="CommentTextChar"/>
    <w:uiPriority w:val="99"/>
    <w:unhideWhenUsed/>
    <w:rsid w:val="00206E44"/>
    <w:rPr>
      <w:sz w:val="20"/>
      <w:szCs w:val="20"/>
    </w:rPr>
  </w:style>
  <w:style w:type="character" w:customStyle="1" w:styleId="CommentTextChar">
    <w:name w:val="Comment Text Char"/>
    <w:basedOn w:val="DefaultParagraphFont"/>
    <w:link w:val="CommentText"/>
    <w:uiPriority w:val="99"/>
    <w:rsid w:val="00206E44"/>
    <w:rPr>
      <w:sz w:val="20"/>
      <w:szCs w:val="20"/>
    </w:rPr>
  </w:style>
  <w:style w:type="paragraph" w:styleId="CommentSubject">
    <w:name w:val="annotation subject"/>
    <w:basedOn w:val="CommentText"/>
    <w:next w:val="CommentText"/>
    <w:link w:val="CommentSubjectChar"/>
    <w:uiPriority w:val="99"/>
    <w:semiHidden/>
    <w:unhideWhenUsed/>
    <w:rsid w:val="00206E44"/>
    <w:rPr>
      <w:b/>
      <w:bCs/>
    </w:rPr>
  </w:style>
  <w:style w:type="character" w:customStyle="1" w:styleId="CommentSubjectChar">
    <w:name w:val="Comment Subject Char"/>
    <w:basedOn w:val="CommentTextChar"/>
    <w:link w:val="CommentSubject"/>
    <w:uiPriority w:val="99"/>
    <w:semiHidden/>
    <w:rsid w:val="00206E44"/>
    <w:rPr>
      <w:b/>
      <w:bCs/>
      <w:sz w:val="20"/>
      <w:szCs w:val="20"/>
    </w:rPr>
  </w:style>
  <w:style w:type="character" w:styleId="Hyperlink">
    <w:name w:val="Hyperlink"/>
    <w:basedOn w:val="DefaultParagraphFont"/>
    <w:uiPriority w:val="99"/>
    <w:semiHidden/>
    <w:unhideWhenUsed/>
    <w:rsid w:val="00673470"/>
    <w:rPr>
      <w:color w:val="0000FF"/>
      <w:u w:val="single"/>
    </w:rPr>
  </w:style>
  <w:style w:type="paragraph" w:styleId="Revision">
    <w:name w:val="Revision"/>
    <w:hidden/>
    <w:uiPriority w:val="99"/>
    <w:semiHidden/>
    <w:rsid w:val="001C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261273">
      <w:bodyDiv w:val="1"/>
      <w:marLeft w:val="0"/>
      <w:marRight w:val="0"/>
      <w:marTop w:val="0"/>
      <w:marBottom w:val="0"/>
      <w:divBdr>
        <w:top w:val="none" w:sz="0" w:space="0" w:color="auto"/>
        <w:left w:val="none" w:sz="0" w:space="0" w:color="auto"/>
        <w:bottom w:val="none" w:sz="0" w:space="0" w:color="auto"/>
        <w:right w:val="none" w:sz="0" w:space="0" w:color="auto"/>
      </w:divBdr>
    </w:div>
    <w:div w:id="136271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22939</Words>
  <Characters>130755</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Holdgrafer</dc:creator>
  <cp:keywords/>
  <dc:description/>
  <cp:lastModifiedBy>Tyler Coleman</cp:lastModifiedBy>
  <cp:revision>5</cp:revision>
  <cp:lastPrinted>2021-11-02T13:28:00Z</cp:lastPrinted>
  <dcterms:created xsi:type="dcterms:W3CDTF">2021-11-02T21:29:00Z</dcterms:created>
  <dcterms:modified xsi:type="dcterms:W3CDTF">2021-11-03T22:06:00Z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id="KCCZYINm"/&gt;&lt;style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
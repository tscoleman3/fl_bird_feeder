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FDEA" w14:textId="1904A49E" w:rsidR="00C1470C" w:rsidRPr="00C1470C" w:rsidRDefault="00C1470C" w:rsidP="00C1470C">
      <w:pPr>
        <w:tabs>
          <w:tab w:val="num" w:pos="720"/>
        </w:tabs>
        <w:spacing w:line="480" w:lineRule="auto"/>
        <w:rPr>
          <w:rFonts w:ascii="Arial" w:hAnsi="Arial" w:cs="Arial"/>
          <w:b/>
          <w:bCs/>
        </w:rPr>
      </w:pPr>
      <w:r>
        <w:rPr>
          <w:rFonts w:ascii="Arial" w:hAnsi="Arial" w:cs="Arial"/>
          <w:b/>
          <w:bCs/>
        </w:rPr>
        <w:t>&lt;A&gt;</w:t>
      </w:r>
      <w:r w:rsidRPr="00C1470C">
        <w:rPr>
          <w:rFonts w:ascii="Arial" w:hAnsi="Arial" w:cs="Arial"/>
          <w:b/>
          <w:bCs/>
        </w:rPr>
        <w:t>Introduction</w:t>
      </w:r>
    </w:p>
    <w:p w14:paraId="355865FC" w14:textId="5033BB42" w:rsidR="00B14665" w:rsidRPr="000E1DB3" w:rsidRDefault="00B14665" w:rsidP="008E7AF9">
      <w:pPr>
        <w:numPr>
          <w:ilvl w:val="0"/>
          <w:numId w:val="1"/>
        </w:numPr>
        <w:spacing w:line="480" w:lineRule="auto"/>
        <w:rPr>
          <w:rFonts w:ascii="Arial" w:eastAsia="Times New Roman" w:hAnsi="Arial" w:cs="Arial"/>
          <w:color w:val="000000" w:themeColor="text1"/>
        </w:rPr>
      </w:pPr>
      <w:r w:rsidRPr="000E1DB3">
        <w:rPr>
          <w:rFonts w:ascii="Arial" w:eastAsia="Times New Roman" w:hAnsi="Arial" w:cs="Arial"/>
          <w:b/>
          <w:bCs/>
          <w:color w:val="000000" w:themeColor="text1"/>
        </w:rPr>
        <w:t>Biodiversity is declining because of global change</w:t>
      </w:r>
      <w:r w:rsidR="009E43FA">
        <w:rPr>
          <w:rFonts w:ascii="Arial" w:eastAsia="Times New Roman" w:hAnsi="Arial" w:cs="Arial"/>
          <w:b/>
          <w:bCs/>
          <w:color w:val="000000" w:themeColor="text1"/>
        </w:rPr>
        <w:t xml:space="preserve"> causing asymmetry in the loss of biodiversity</w:t>
      </w:r>
      <w:r w:rsidRPr="000E1DB3">
        <w:rPr>
          <w:rFonts w:ascii="Arial" w:eastAsia="Times New Roman" w:hAnsi="Arial" w:cs="Arial"/>
          <w:b/>
          <w:bCs/>
          <w:color w:val="000000" w:themeColor="text1"/>
        </w:rPr>
        <w:t>.</w:t>
      </w:r>
    </w:p>
    <w:p w14:paraId="0BE944E9" w14:textId="22DC9C00" w:rsidR="00025111" w:rsidRDefault="00B3397A" w:rsidP="008E7AF9">
      <w:pPr>
        <w:spacing w:line="480" w:lineRule="auto"/>
        <w:ind w:firstLine="360"/>
        <w:rPr>
          <w:rFonts w:ascii="Arial" w:hAnsi="Arial" w:cs="Arial"/>
        </w:rPr>
      </w:pPr>
      <w:r w:rsidRPr="000E1DB3">
        <w:rPr>
          <w:rFonts w:ascii="Arial" w:hAnsi="Arial" w:cs="Arial"/>
          <w:color w:val="000000" w:themeColor="text1"/>
        </w:rPr>
        <w:t xml:space="preserve">We live in a world </w:t>
      </w:r>
      <w:r w:rsidR="0085772C" w:rsidRPr="000E1DB3">
        <w:rPr>
          <w:rFonts w:ascii="Arial" w:hAnsi="Arial" w:cs="Arial"/>
          <w:color w:val="000000" w:themeColor="text1"/>
        </w:rPr>
        <w:t>amidst</w:t>
      </w:r>
      <w:r w:rsidRPr="000E1DB3">
        <w:rPr>
          <w:rFonts w:ascii="Arial" w:hAnsi="Arial" w:cs="Arial"/>
          <w:color w:val="000000" w:themeColor="text1"/>
        </w:rPr>
        <w:t xml:space="preserve"> </w:t>
      </w:r>
      <w:r w:rsidR="009E2CB6" w:rsidRPr="000E1DB3">
        <w:rPr>
          <w:rFonts w:ascii="Arial" w:hAnsi="Arial" w:cs="Arial"/>
          <w:color w:val="000000" w:themeColor="text1"/>
        </w:rPr>
        <w:t>accelerating erosion of</w:t>
      </w:r>
      <w:r w:rsidRPr="000E1DB3">
        <w:rPr>
          <w:rFonts w:ascii="Arial" w:hAnsi="Arial" w:cs="Arial"/>
          <w:color w:val="000000" w:themeColor="text1"/>
        </w:rPr>
        <w:t xml:space="preserve"> resource diversity in ecosystems (</w:t>
      </w:r>
      <w:commentRangeStart w:id="0"/>
      <w:r w:rsidR="009E2CB6" w:rsidRPr="000E1DB3">
        <w:rPr>
          <w:rFonts w:ascii="Arial" w:hAnsi="Arial" w:cs="Arial"/>
          <w:color w:val="000000" w:themeColor="text1"/>
        </w:rPr>
        <w:t>Grime 1998,</w:t>
      </w:r>
      <w:r w:rsidRPr="000E1DB3">
        <w:rPr>
          <w:rFonts w:ascii="Arial" w:hAnsi="Arial" w:cs="Arial"/>
          <w:color w:val="000000" w:themeColor="text1"/>
        </w:rPr>
        <w:t xml:space="preserve"> </w:t>
      </w:r>
      <w:r w:rsidR="009E2CB6" w:rsidRPr="000E1DB3">
        <w:rPr>
          <w:rFonts w:ascii="Arial" w:hAnsi="Arial" w:cs="Arial"/>
          <w:color w:val="000000" w:themeColor="text1"/>
        </w:rPr>
        <w:t xml:space="preserve">Worm et al. 2006, </w:t>
      </w:r>
      <w:r w:rsidRPr="000E1DB3">
        <w:rPr>
          <w:rFonts w:ascii="Arial" w:hAnsi="Arial" w:cs="Arial"/>
          <w:color w:val="000000" w:themeColor="text1"/>
        </w:rPr>
        <w:t>Srivastava et al. 2012</w:t>
      </w:r>
      <w:commentRangeEnd w:id="0"/>
      <w:r w:rsidR="00D2365A">
        <w:rPr>
          <w:rStyle w:val="CommentReference"/>
        </w:rPr>
        <w:commentReference w:id="0"/>
      </w:r>
      <w:r w:rsidRPr="000E1DB3">
        <w:rPr>
          <w:rFonts w:ascii="Arial" w:hAnsi="Arial" w:cs="Arial"/>
          <w:color w:val="000000" w:themeColor="text1"/>
        </w:rPr>
        <w:t xml:space="preserve">). </w:t>
      </w:r>
      <w:r w:rsidR="0085772C">
        <w:rPr>
          <w:rFonts w:ascii="Arial" w:hAnsi="Arial" w:cs="Arial"/>
          <w:color w:val="000000" w:themeColor="text1"/>
        </w:rPr>
        <w:t>Anthropogenic d</w:t>
      </w:r>
      <w:r w:rsidR="000E1DB3" w:rsidRPr="000E1DB3">
        <w:rPr>
          <w:rFonts w:ascii="Arial" w:hAnsi="Arial" w:cs="Arial"/>
          <w:color w:val="000000" w:themeColor="text1"/>
        </w:rPr>
        <w:t xml:space="preserve">isruption to functional interactions within ecosystems alters assemblage, threatens biodiversity, and diminishes resource richness </w:t>
      </w:r>
      <w:r w:rsidR="000E1DB3" w:rsidRPr="000E1DB3">
        <w:rPr>
          <w:rFonts w:ascii="Arial" w:hAnsi="Arial" w:cs="Arial"/>
          <w:color w:val="000000" w:themeColor="text1"/>
        </w:rPr>
        <w:fldChar w:fldCharType="begin"/>
      </w:r>
      <w:r w:rsidR="000E1DB3" w:rsidRPr="000E1DB3">
        <w:rPr>
          <w:rFonts w:ascii="Arial" w:hAnsi="Arial" w:cs="Arial"/>
          <w:color w:val="000000" w:themeColor="text1"/>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0E1DB3" w:rsidRPr="000E1DB3">
        <w:rPr>
          <w:rFonts w:ascii="Arial" w:hAnsi="Arial" w:cs="Arial"/>
          <w:color w:val="000000" w:themeColor="text1"/>
        </w:rPr>
        <w:fldChar w:fldCharType="separate"/>
      </w:r>
      <w:r w:rsidR="000E1DB3" w:rsidRPr="000E1DB3">
        <w:rPr>
          <w:rFonts w:ascii="Arial" w:hAnsi="Arial" w:cs="Arial"/>
          <w:noProof/>
          <w:color w:val="000000" w:themeColor="text1"/>
        </w:rPr>
        <w:t>(Camargo et al., 2020; Donoso et al., 2020; Jordano et al., 2007; Lorts et al., 2008; Monteiro et al., 2021; Pigot et al., 2016)</w:t>
      </w:r>
      <w:r w:rsidR="000E1DB3" w:rsidRPr="000E1DB3">
        <w:rPr>
          <w:rFonts w:ascii="Arial" w:hAnsi="Arial" w:cs="Arial"/>
          <w:color w:val="000000" w:themeColor="text1"/>
        </w:rPr>
        <w:fldChar w:fldCharType="end"/>
      </w:r>
      <w:r w:rsidR="000E1DB3" w:rsidRPr="000E1DB3">
        <w:rPr>
          <w:rFonts w:ascii="Arial" w:hAnsi="Arial" w:cs="Arial"/>
          <w:color w:val="000000" w:themeColor="text1"/>
        </w:rPr>
        <w:t>.</w:t>
      </w:r>
      <w:r w:rsidR="00025111">
        <w:rPr>
          <w:rFonts w:ascii="Arial" w:hAnsi="Arial" w:cs="Arial"/>
          <w:color w:val="000000" w:themeColor="text1"/>
        </w:rPr>
        <w:t xml:space="preserve"> </w:t>
      </w:r>
      <w:r w:rsidR="00025111">
        <w:rPr>
          <w:rFonts w:ascii="Arial" w:hAnsi="Arial" w:cs="Arial"/>
        </w:rPr>
        <w:t xml:space="preserve">Animals play a key role in shaping their ecosystems through fundamental ecological processes such as seed dispersal, changing plant biomass, nutrient recycling, pollination, and physical structure </w:t>
      </w:r>
      <w:r w:rsidR="00025111" w:rsidRPr="003F1DFD">
        <w:rPr>
          <w:rFonts w:ascii="Arial" w:hAnsi="Arial" w:cs="Arial"/>
        </w:rPr>
        <w:t xml:space="preserve">alteration </w:t>
      </w:r>
      <w:r w:rsidR="00025111" w:rsidRPr="003F1DFD">
        <w:rPr>
          <w:rFonts w:ascii="Arial" w:hAnsi="Arial" w:cs="Arial"/>
        </w:rPr>
        <w:fldChar w:fldCharType="begin"/>
      </w:r>
      <w:r w:rsidR="00025111" w:rsidRPr="003F1DFD">
        <w:rPr>
          <w:rFonts w:ascii="Arial" w:hAnsi="Arial" w:cs="Arial"/>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w:instrText>
      </w:r>
      <w:r w:rsidR="00025111" w:rsidRPr="003F1DFD">
        <w:rPr>
          <w:rFonts w:ascii="Cambria Math" w:hAnsi="Cambria Math" w:cs="Cambria Math"/>
        </w:rPr>
        <w:instrText>‐</w:instrText>
      </w:r>
      <w:r w:rsidR="00025111" w:rsidRPr="003F1DFD">
        <w:rPr>
          <w:rFonts w:ascii="Arial" w:hAnsi="Arial" w:cs="Arial"/>
        </w:rPr>
        <w:instrText xml:space="preserve">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025111" w:rsidRPr="003F1DFD">
        <w:rPr>
          <w:rFonts w:ascii="Arial" w:hAnsi="Arial" w:cs="Arial"/>
        </w:rPr>
        <w:fldChar w:fldCharType="separate"/>
      </w:r>
      <w:r w:rsidR="00025111" w:rsidRPr="003F1DFD">
        <w:rPr>
          <w:rFonts w:ascii="Arial" w:hAnsi="Arial" w:cs="Arial"/>
        </w:rPr>
        <w:t>(González-Castro et al., 2019; Hempson et al., 2017; McAfee et al., 2018; Parr et al., 2018)</w:t>
      </w:r>
      <w:r w:rsidR="00025111" w:rsidRPr="003F1DFD">
        <w:rPr>
          <w:rFonts w:ascii="Arial" w:hAnsi="Arial" w:cs="Arial"/>
        </w:rPr>
        <w:fldChar w:fldCharType="end"/>
      </w:r>
      <w:r w:rsidR="00025111" w:rsidRPr="003F1DFD">
        <w:rPr>
          <w:rFonts w:ascii="Arial" w:hAnsi="Arial" w:cs="Arial"/>
        </w:rPr>
        <w:t>.</w:t>
      </w:r>
      <w:r w:rsidR="00D2365A">
        <w:rPr>
          <w:rFonts w:ascii="Arial" w:hAnsi="Arial" w:cs="Arial"/>
          <w:color w:val="000000" w:themeColor="text1"/>
        </w:rPr>
        <w:t xml:space="preserve"> </w:t>
      </w:r>
      <w:r w:rsidR="00025111">
        <w:rPr>
          <w:rFonts w:ascii="Arial" w:hAnsi="Arial" w:cs="Arial"/>
          <w:color w:val="000000" w:themeColor="text1"/>
        </w:rPr>
        <w:t>However, d</w:t>
      </w:r>
      <w:r w:rsidR="00641753">
        <w:rPr>
          <w:rFonts w:ascii="Arial" w:hAnsi="Arial" w:cs="Arial"/>
          <w:color w:val="000000" w:themeColor="text1"/>
        </w:rPr>
        <w:t xml:space="preserve">ue to </w:t>
      </w:r>
      <w:r w:rsidR="000C1FA6">
        <w:rPr>
          <w:rFonts w:ascii="Arial" w:hAnsi="Arial" w:cs="Arial"/>
          <w:color w:val="000000" w:themeColor="text1"/>
        </w:rPr>
        <w:t xml:space="preserve">the </w:t>
      </w:r>
      <w:r w:rsidR="00641753">
        <w:rPr>
          <w:rFonts w:ascii="Arial" w:hAnsi="Arial" w:cs="Arial"/>
          <w:color w:val="000000" w:themeColor="text1"/>
        </w:rPr>
        <w:t>p</w:t>
      </w:r>
      <w:r w:rsidR="00D669B5">
        <w:rPr>
          <w:rFonts w:ascii="Arial" w:hAnsi="Arial" w:cs="Arial"/>
          <w:color w:val="000000" w:themeColor="text1"/>
        </w:rPr>
        <w:t>ersistent</w:t>
      </w:r>
      <w:r w:rsidR="00D2365A">
        <w:rPr>
          <w:rFonts w:ascii="Arial" w:hAnsi="Arial" w:cs="Arial"/>
          <w:color w:val="000000" w:themeColor="text1"/>
        </w:rPr>
        <w:t xml:space="preserve"> </w:t>
      </w:r>
      <w:r w:rsidR="00D669B5">
        <w:rPr>
          <w:rFonts w:ascii="Arial" w:hAnsi="Arial" w:cs="Arial"/>
          <w:color w:val="000000" w:themeColor="text1"/>
        </w:rPr>
        <w:t>progression</w:t>
      </w:r>
      <w:r w:rsidR="00D2365A">
        <w:rPr>
          <w:rFonts w:ascii="Arial" w:hAnsi="Arial" w:cs="Arial"/>
          <w:color w:val="000000" w:themeColor="text1"/>
        </w:rPr>
        <w:t xml:space="preserve"> of </w:t>
      </w:r>
      <w:r w:rsidR="00D669B5">
        <w:rPr>
          <w:rFonts w:ascii="Arial" w:hAnsi="Arial" w:cs="Arial"/>
          <w:color w:val="000000" w:themeColor="text1"/>
        </w:rPr>
        <w:t>human activities</w:t>
      </w:r>
      <w:r w:rsidR="00D2365A">
        <w:rPr>
          <w:rFonts w:ascii="Arial" w:hAnsi="Arial" w:cs="Arial"/>
          <w:color w:val="000000" w:themeColor="text1"/>
        </w:rPr>
        <w:t xml:space="preserve"> </w:t>
      </w:r>
      <w:r w:rsidR="00D669B5">
        <w:rPr>
          <w:rFonts w:ascii="Arial" w:hAnsi="Arial" w:cs="Arial"/>
          <w:color w:val="000000" w:themeColor="text1"/>
        </w:rPr>
        <w:t>causing abrupt environmental disruptions</w:t>
      </w:r>
      <w:r w:rsidR="00280BA8">
        <w:rPr>
          <w:rFonts w:ascii="Arial" w:hAnsi="Arial" w:cs="Arial"/>
          <w:color w:val="000000" w:themeColor="text1"/>
        </w:rPr>
        <w:t xml:space="preserve"> via habitat loss or fragmentation</w:t>
      </w:r>
      <w:r w:rsidR="00641753">
        <w:rPr>
          <w:rFonts w:ascii="Arial" w:hAnsi="Arial" w:cs="Arial"/>
          <w:color w:val="000000" w:themeColor="text1"/>
        </w:rPr>
        <w:t>, we</w:t>
      </w:r>
      <w:r w:rsidR="00D669B5">
        <w:rPr>
          <w:rFonts w:ascii="Arial" w:hAnsi="Arial" w:cs="Arial"/>
          <w:color w:val="000000" w:themeColor="text1"/>
        </w:rPr>
        <w:t xml:space="preserve"> </w:t>
      </w:r>
      <w:r w:rsidR="00D2365A">
        <w:rPr>
          <w:rFonts w:ascii="Arial" w:hAnsi="Arial" w:cs="Arial"/>
          <w:color w:val="000000" w:themeColor="text1"/>
        </w:rPr>
        <w:t>h</w:t>
      </w:r>
      <w:r w:rsidR="00D669B5">
        <w:rPr>
          <w:rFonts w:ascii="Arial" w:hAnsi="Arial" w:cs="Arial"/>
          <w:color w:val="000000" w:themeColor="text1"/>
        </w:rPr>
        <w:t>ave</w:t>
      </w:r>
      <w:r w:rsidR="00D2365A">
        <w:rPr>
          <w:rFonts w:ascii="Arial" w:hAnsi="Arial" w:cs="Arial"/>
          <w:color w:val="000000" w:themeColor="text1"/>
        </w:rPr>
        <w:t xml:space="preserve"> </w:t>
      </w:r>
      <w:r w:rsidR="00D669B5">
        <w:rPr>
          <w:rFonts w:ascii="Arial" w:hAnsi="Arial" w:cs="Arial"/>
          <w:color w:val="000000" w:themeColor="text1"/>
        </w:rPr>
        <w:t>created</w:t>
      </w:r>
      <w:r w:rsidR="00D2365A">
        <w:rPr>
          <w:rFonts w:ascii="Arial" w:hAnsi="Arial" w:cs="Arial"/>
          <w:color w:val="000000" w:themeColor="text1"/>
        </w:rPr>
        <w:t xml:space="preserve"> an asymmetric skew in the loss of biodiversity, with</w:t>
      </w:r>
      <w:r w:rsidR="00280BA8">
        <w:rPr>
          <w:rFonts w:ascii="Arial" w:hAnsi="Arial" w:cs="Arial"/>
          <w:color w:val="000000" w:themeColor="text1"/>
        </w:rPr>
        <w:t xml:space="preserve"> </w:t>
      </w:r>
      <w:r w:rsidR="000C1FA6">
        <w:rPr>
          <w:rFonts w:ascii="Arial" w:hAnsi="Arial" w:cs="Arial"/>
          <w:color w:val="000000" w:themeColor="text1"/>
        </w:rPr>
        <w:t xml:space="preserve">the </w:t>
      </w:r>
      <w:r w:rsidR="00280BA8">
        <w:rPr>
          <w:rFonts w:ascii="Arial" w:hAnsi="Arial" w:cs="Arial"/>
          <w:color w:val="000000" w:themeColor="text1"/>
        </w:rPr>
        <w:t>extinction of</w:t>
      </w:r>
      <w:r w:rsidR="00D2365A">
        <w:rPr>
          <w:rFonts w:ascii="Arial" w:hAnsi="Arial" w:cs="Arial"/>
          <w:color w:val="000000" w:themeColor="text1"/>
        </w:rPr>
        <w:t xml:space="preserve"> animals at higher trophic levels and </w:t>
      </w:r>
      <w:r w:rsidR="000C1FA6">
        <w:rPr>
          <w:rFonts w:ascii="Arial" w:hAnsi="Arial" w:cs="Arial"/>
          <w:color w:val="000000" w:themeColor="text1"/>
        </w:rPr>
        <w:t>smaller</w:t>
      </w:r>
      <w:r w:rsidR="00D2365A">
        <w:rPr>
          <w:rFonts w:ascii="Arial" w:hAnsi="Arial" w:cs="Arial"/>
          <w:color w:val="000000" w:themeColor="text1"/>
        </w:rPr>
        <w:t xml:space="preserve"> populations sizes </w:t>
      </w:r>
      <w:r w:rsidR="00280BA8">
        <w:rPr>
          <w:rFonts w:ascii="Arial" w:hAnsi="Arial" w:cs="Arial"/>
          <w:color w:val="000000" w:themeColor="text1"/>
        </w:rPr>
        <w:t xml:space="preserve">occurring </w:t>
      </w:r>
      <w:r w:rsidR="00D2365A">
        <w:rPr>
          <w:rFonts w:ascii="Arial" w:hAnsi="Arial" w:cs="Arial"/>
          <w:color w:val="000000" w:themeColor="text1"/>
        </w:rPr>
        <w:t xml:space="preserve">first </w:t>
      </w:r>
      <w:r w:rsidR="00D2365A" w:rsidRPr="00D2365A">
        <w:rPr>
          <w:rFonts w:ascii="Arial" w:hAnsi="Arial" w:cs="Arial"/>
        </w:rPr>
        <w:fldChar w:fldCharType="begin"/>
      </w:r>
      <w:r w:rsidR="00D2365A" w:rsidRPr="00D2365A">
        <w:rPr>
          <w:rFonts w:ascii="Arial" w:hAnsi="Arial" w:cs="Arial"/>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D2365A" w:rsidRPr="00D2365A">
        <w:rPr>
          <w:rFonts w:ascii="Arial" w:hAnsi="Arial" w:cs="Arial"/>
        </w:rPr>
        <w:fldChar w:fldCharType="separate"/>
      </w:r>
      <w:r w:rsidR="00D2365A" w:rsidRPr="00D2365A">
        <w:rPr>
          <w:rFonts w:ascii="Arial" w:hAnsi="Arial" w:cs="Arial"/>
          <w:noProof/>
        </w:rPr>
        <w:t>(Davies et al., 2000; Duffy, 2003)</w:t>
      </w:r>
      <w:r w:rsidR="00D2365A" w:rsidRPr="00D2365A">
        <w:rPr>
          <w:rFonts w:ascii="Arial" w:hAnsi="Arial" w:cs="Arial"/>
        </w:rPr>
        <w:fldChar w:fldCharType="end"/>
      </w:r>
      <w:r w:rsidR="00D669B5">
        <w:rPr>
          <w:rFonts w:ascii="Arial" w:hAnsi="Arial" w:cs="Arial"/>
        </w:rPr>
        <w:t xml:space="preserve"> (</w:t>
      </w:r>
      <w:commentRangeStart w:id="1"/>
      <w:r w:rsidR="00D669B5">
        <w:rPr>
          <w:rFonts w:ascii="Arial" w:hAnsi="Arial" w:cs="Arial"/>
        </w:rPr>
        <w:t>Cramer et al. 2007</w:t>
      </w:r>
      <w:commentRangeEnd w:id="1"/>
      <w:r w:rsidR="00D669B5">
        <w:rPr>
          <w:rStyle w:val="CommentReference"/>
        </w:rPr>
        <w:commentReference w:id="1"/>
      </w:r>
      <w:r w:rsidR="00D669B5">
        <w:rPr>
          <w:rFonts w:ascii="Arial" w:hAnsi="Arial" w:cs="Arial"/>
        </w:rPr>
        <w:t>)</w:t>
      </w:r>
      <w:r w:rsidR="00D2365A">
        <w:rPr>
          <w:rFonts w:ascii="Arial" w:hAnsi="Arial" w:cs="Arial"/>
        </w:rPr>
        <w:t xml:space="preserve">. </w:t>
      </w:r>
      <w:r w:rsidR="00025111">
        <w:rPr>
          <w:rFonts w:ascii="Arial" w:hAnsi="Arial" w:cs="Arial"/>
        </w:rPr>
        <w:t>This decl</w:t>
      </w:r>
      <w:r w:rsidR="00332210">
        <w:rPr>
          <w:rFonts w:ascii="Arial" w:hAnsi="Arial" w:cs="Arial"/>
        </w:rPr>
        <w:t>i</w:t>
      </w:r>
      <w:r w:rsidR="00025111">
        <w:rPr>
          <w:rFonts w:ascii="Arial" w:hAnsi="Arial" w:cs="Arial"/>
        </w:rPr>
        <w:t>ne of animal populations and species richness is well documented worldwide and has raised concerns on how this will impact the assembly and sustainability of ecosys</w:t>
      </w:r>
      <w:r w:rsidR="00025111" w:rsidRPr="00025111">
        <w:rPr>
          <w:rFonts w:ascii="Arial" w:hAnsi="Arial" w:cs="Arial"/>
        </w:rPr>
        <w:t xml:space="preserve">tems </w:t>
      </w:r>
      <w:r w:rsidR="00025111" w:rsidRPr="009D3FA5">
        <w:rPr>
          <w:rFonts w:ascii="Arial" w:hAnsi="Arial" w:cs="Arial"/>
        </w:rPr>
        <w:fldChar w:fldCharType="begin"/>
      </w:r>
      <w:r w:rsidR="00025111" w:rsidRPr="009D3FA5">
        <w:rPr>
          <w:rFonts w:ascii="Arial" w:hAnsi="Arial" w:cs="Arial"/>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025111" w:rsidRPr="009D3FA5">
        <w:rPr>
          <w:rFonts w:ascii="Arial" w:hAnsi="Arial" w:cs="Arial"/>
        </w:rPr>
        <w:fldChar w:fldCharType="separate"/>
      </w:r>
      <w:r w:rsidR="00025111" w:rsidRPr="009D3FA5">
        <w:rPr>
          <w:rFonts w:ascii="Arial" w:hAnsi="Arial" w:cs="Arial"/>
          <w:noProof/>
        </w:rPr>
        <w:t>(Powers &amp; Jetz, 2019; Spooner et al., 2018; Wang &amp; Loreau, 2016)</w:t>
      </w:r>
      <w:r w:rsidR="00025111" w:rsidRPr="009D3FA5">
        <w:rPr>
          <w:rFonts w:ascii="Arial" w:hAnsi="Arial" w:cs="Arial"/>
        </w:rPr>
        <w:fldChar w:fldCharType="end"/>
      </w:r>
      <w:r w:rsidR="00025111" w:rsidRPr="009D3FA5">
        <w:rPr>
          <w:rFonts w:ascii="Arial" w:hAnsi="Arial" w:cs="Arial"/>
        </w:rPr>
        <w:t>.</w:t>
      </w:r>
    </w:p>
    <w:p w14:paraId="61A41006" w14:textId="77777777" w:rsidR="009D3FA5" w:rsidRPr="009D3FA5" w:rsidRDefault="009D3FA5" w:rsidP="008E7AF9">
      <w:pPr>
        <w:spacing w:line="480" w:lineRule="auto"/>
        <w:ind w:firstLine="360"/>
        <w:rPr>
          <w:rFonts w:ascii="Arial" w:hAnsi="Arial" w:cs="Arial"/>
          <w:color w:val="000000" w:themeColor="text1"/>
        </w:rPr>
      </w:pPr>
    </w:p>
    <w:p w14:paraId="5483FDE7" w14:textId="2D27B1B2" w:rsidR="005759F9" w:rsidRPr="009D3FA5" w:rsidRDefault="005759F9" w:rsidP="008E7AF9">
      <w:pPr>
        <w:numPr>
          <w:ilvl w:val="0"/>
          <w:numId w:val="1"/>
        </w:numPr>
        <w:spacing w:line="480" w:lineRule="auto"/>
        <w:rPr>
          <w:rFonts w:ascii="Arial" w:eastAsia="Times New Roman" w:hAnsi="Arial" w:cs="Arial"/>
          <w:b/>
          <w:bCs/>
          <w:color w:val="0E101A"/>
        </w:rPr>
      </w:pPr>
      <w:r w:rsidRPr="009D3FA5">
        <w:rPr>
          <w:rFonts w:ascii="Arial" w:eastAsia="Times New Roman" w:hAnsi="Arial" w:cs="Arial"/>
          <w:b/>
          <w:bCs/>
          <w:color w:val="0E101A"/>
        </w:rPr>
        <w:t>Plants</w:t>
      </w:r>
      <w:r w:rsidR="009D3FA5" w:rsidRPr="009D3FA5">
        <w:rPr>
          <w:rFonts w:ascii="Arial" w:eastAsia="Times New Roman" w:hAnsi="Arial" w:cs="Arial"/>
          <w:b/>
          <w:bCs/>
          <w:color w:val="0E101A"/>
        </w:rPr>
        <w:t xml:space="preserve"> importance to ecosystems connected to animals</w:t>
      </w:r>
    </w:p>
    <w:p w14:paraId="228FB618" w14:textId="23CE6F9F" w:rsidR="009D3FA5" w:rsidRDefault="00A72975" w:rsidP="008E7AF9">
      <w:pPr>
        <w:spacing w:line="480" w:lineRule="auto"/>
        <w:ind w:firstLine="360"/>
        <w:rPr>
          <w:rFonts w:ascii="Arial" w:hAnsi="Arial" w:cs="Arial"/>
        </w:rPr>
      </w:pPr>
      <w:r>
        <w:rPr>
          <w:rFonts w:ascii="Arial" w:eastAsia="Times New Roman" w:hAnsi="Arial" w:cs="Arial"/>
          <w:color w:val="0E101A"/>
        </w:rPr>
        <w:t xml:space="preserve">Animal resource availability is </w:t>
      </w:r>
      <w:commentRangeStart w:id="2"/>
      <w:r>
        <w:rPr>
          <w:rFonts w:ascii="Arial" w:eastAsia="Times New Roman" w:hAnsi="Arial" w:cs="Arial"/>
          <w:color w:val="0E101A"/>
        </w:rPr>
        <w:t xml:space="preserve">considerably </w:t>
      </w:r>
      <w:commentRangeEnd w:id="2"/>
      <w:r>
        <w:rPr>
          <w:rStyle w:val="CommentReference"/>
        </w:rPr>
        <w:commentReference w:id="2"/>
      </w:r>
      <w:r>
        <w:rPr>
          <w:rFonts w:ascii="Arial" w:eastAsia="Times New Roman" w:hAnsi="Arial" w:cs="Arial"/>
          <w:color w:val="0E101A"/>
        </w:rPr>
        <w:t>affected by p</w:t>
      </w:r>
      <w:r w:rsidR="009D3FA5" w:rsidRPr="009D3FA5">
        <w:rPr>
          <w:rFonts w:ascii="Arial" w:eastAsia="Times New Roman" w:hAnsi="Arial" w:cs="Arial"/>
          <w:color w:val="0E101A"/>
        </w:rPr>
        <w:t>lants</w:t>
      </w:r>
      <w:r>
        <w:rPr>
          <w:rFonts w:ascii="Arial" w:eastAsia="Times New Roman" w:hAnsi="Arial" w:cs="Arial"/>
          <w:color w:val="0E101A"/>
        </w:rPr>
        <w:t>,</w:t>
      </w:r>
      <w:r w:rsidR="009D3FA5" w:rsidRPr="009D3FA5">
        <w:rPr>
          <w:rFonts w:ascii="Arial" w:eastAsia="Times New Roman" w:hAnsi="Arial" w:cs="Arial"/>
          <w:color w:val="0E101A"/>
        </w:rPr>
        <w:t xml:space="preserve"> making plant communities an influential</w:t>
      </w:r>
      <w:r>
        <w:rPr>
          <w:rFonts w:ascii="Arial" w:eastAsia="Times New Roman" w:hAnsi="Arial" w:cs="Arial"/>
          <w:color w:val="0E101A"/>
        </w:rPr>
        <w:t xml:space="preserve"> ecosystem</w:t>
      </w:r>
      <w:r w:rsidR="009D3FA5" w:rsidRPr="009D3FA5">
        <w:rPr>
          <w:rFonts w:ascii="Arial" w:eastAsia="Times New Roman" w:hAnsi="Arial" w:cs="Arial"/>
          <w:color w:val="0E101A"/>
        </w:rPr>
        <w:t xml:space="preserve"> characteristic </w:t>
      </w:r>
      <w:r w:rsidR="009D3FA5" w:rsidRPr="009D3FA5">
        <w:rPr>
          <w:rFonts w:ascii="Arial" w:hAnsi="Arial" w:cs="Arial"/>
        </w:rPr>
        <w:fldChar w:fldCharType="begin"/>
      </w:r>
      <w:r w:rsidR="009D3FA5" w:rsidRPr="009D3FA5">
        <w:rPr>
          <w:rFonts w:ascii="Arial" w:hAnsi="Arial" w:cs="Arial"/>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rPr>
        <w:t xml:space="preserve">(Bascompte &amp; Jordano, 2007; </w:t>
      </w:r>
      <w:r w:rsidR="009D3FA5" w:rsidRPr="009D3FA5">
        <w:rPr>
          <w:rFonts w:ascii="Arial" w:hAnsi="Arial" w:cs="Arial"/>
        </w:rPr>
        <w:lastRenderedPageBreak/>
        <w:t>Sebastián-González et al., 2020)</w:t>
      </w:r>
      <w:r w:rsidR="009D3FA5" w:rsidRPr="009D3FA5">
        <w:rPr>
          <w:rFonts w:ascii="Arial" w:hAnsi="Arial" w:cs="Arial"/>
        </w:rPr>
        <w:fldChar w:fldCharType="end"/>
      </w:r>
      <w:r w:rsidR="009D3FA5" w:rsidRPr="009D3FA5">
        <w:rPr>
          <w:rFonts w:ascii="Arial" w:hAnsi="Arial" w:cs="Arial"/>
        </w:rPr>
        <w:t xml:space="preserve">. Plant community assembly and succession is influenced by abiotic </w:t>
      </w:r>
      <w:commentRangeStart w:id="3"/>
      <w:r w:rsidR="009D3FA5" w:rsidRPr="009D3FA5">
        <w:rPr>
          <w:rFonts w:ascii="Arial" w:hAnsi="Arial" w:cs="Arial"/>
        </w:rPr>
        <w:t>(e.g., soil nutrients [</w:t>
      </w:r>
      <w:r w:rsidR="009D3FA5" w:rsidRPr="009D3FA5">
        <w:rPr>
          <w:rFonts w:ascii="Arial" w:hAnsi="Arial" w:cs="Arial"/>
        </w:rPr>
        <w:fldChar w:fldCharType="begin"/>
      </w:r>
      <w:r w:rsidR="009D3FA5" w:rsidRPr="009D3FA5">
        <w:rPr>
          <w:rFonts w:ascii="Arial" w:hAnsi="Arial" w:cs="Arial"/>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9D3FA5" w:rsidRPr="009D3FA5">
        <w:rPr>
          <w:rFonts w:ascii="Arial" w:hAnsi="Arial" w:cs="Arial"/>
        </w:rPr>
        <w:fldChar w:fldCharType="separate"/>
      </w:r>
      <w:r w:rsidR="009D3FA5" w:rsidRPr="009D3FA5">
        <w:rPr>
          <w:rFonts w:ascii="Arial" w:hAnsi="Arial" w:cs="Arial"/>
          <w:noProof/>
        </w:rPr>
        <w:t>Aerts, 1999; Coomes &amp; Grubb, 2000])</w:t>
      </w:r>
      <w:r w:rsidR="009D3FA5" w:rsidRPr="009D3FA5">
        <w:rPr>
          <w:rFonts w:ascii="Arial" w:hAnsi="Arial" w:cs="Arial"/>
        </w:rPr>
        <w:fldChar w:fldCharType="end"/>
      </w:r>
      <w:commentRangeEnd w:id="3"/>
      <w:r w:rsidR="009D3FA5">
        <w:rPr>
          <w:rStyle w:val="CommentReference"/>
        </w:rPr>
        <w:commentReference w:id="3"/>
      </w:r>
      <w:r w:rsidR="009D3FA5" w:rsidRPr="009D3FA5">
        <w:rPr>
          <w:rFonts w:ascii="Arial" w:hAnsi="Arial" w:cs="Arial"/>
        </w:rPr>
        <w:t xml:space="preserve"> and biotic (e.g., seed dispersal [</w:t>
      </w:r>
      <w:commentRangeStart w:id="4"/>
      <w:r w:rsidR="009D3FA5" w:rsidRPr="005A64AA">
        <w:rPr>
          <w:rFonts w:ascii="Arial" w:hAnsi="Arial" w:cs="Arial"/>
        </w:rPr>
        <w:fldChar w:fldCharType="begin"/>
      </w:r>
      <w:r w:rsidR="009D3FA5" w:rsidRPr="005A64AA">
        <w:rPr>
          <w:rFonts w:ascii="Arial" w:hAnsi="Arial" w:cs="Arial"/>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9D3FA5" w:rsidRPr="005A64AA">
        <w:rPr>
          <w:rFonts w:ascii="Arial" w:hAnsi="Arial" w:cs="Arial"/>
        </w:rPr>
        <w:fldChar w:fldCharType="separate"/>
      </w:r>
      <w:r w:rsidR="009D3FA5" w:rsidRPr="005A64AA">
        <w:rPr>
          <w:rFonts w:ascii="Arial" w:hAnsi="Arial" w:cs="Arial"/>
        </w:rPr>
        <w:t>Carlo &amp; Morales, 2016; González-Varo et al., 2013; Levine &amp; Murrell, 2003; Nathan &amp; Muller-Landau, 2000; Olden et al., 2004; Tylianakis et al., 2010)</w:t>
      </w:r>
      <w:r w:rsidR="009D3FA5" w:rsidRPr="005A64AA">
        <w:rPr>
          <w:rFonts w:ascii="Arial" w:hAnsi="Arial" w:cs="Arial"/>
        </w:rPr>
        <w:fldChar w:fldCharType="end"/>
      </w:r>
      <w:commentRangeEnd w:id="4"/>
      <w:r w:rsidR="005A64AA" w:rsidRPr="005A64AA">
        <w:rPr>
          <w:rStyle w:val="CommentReference"/>
          <w:rFonts w:ascii="Arial" w:hAnsi="Arial" w:cs="Arial"/>
        </w:rPr>
        <w:commentReference w:id="4"/>
      </w:r>
      <w:r w:rsidR="005A64AA">
        <w:rPr>
          <w:rFonts w:ascii="Arial" w:hAnsi="Arial" w:cs="Arial"/>
        </w:rPr>
        <w:t xml:space="preserve"> factors</w:t>
      </w:r>
      <w:r w:rsidR="009D3FA5" w:rsidRPr="005A64AA">
        <w:rPr>
          <w:rFonts w:ascii="Arial" w:hAnsi="Arial" w:cs="Arial"/>
        </w:rPr>
        <w:t xml:space="preserve">. </w:t>
      </w:r>
      <w:r w:rsidR="005A64AA" w:rsidRPr="005A64AA">
        <w:rPr>
          <w:rFonts w:ascii="Arial" w:hAnsi="Arial" w:cs="Arial"/>
        </w:rPr>
        <w:t xml:space="preserve">Manipulating these factors </w:t>
      </w:r>
      <w:r w:rsidR="006C73AB">
        <w:rPr>
          <w:rFonts w:ascii="Arial" w:hAnsi="Arial" w:cs="Arial"/>
        </w:rPr>
        <w:t>creates</w:t>
      </w:r>
      <w:r w:rsidR="005A64AA" w:rsidRPr="005A64AA">
        <w:rPr>
          <w:rFonts w:ascii="Arial" w:hAnsi="Arial" w:cs="Arial"/>
        </w:rPr>
        <w:t xml:space="preserve"> drastically different plant communities from the same starting points </w:t>
      </w:r>
      <w:r w:rsidR="005A64AA" w:rsidRPr="005A64AA">
        <w:rPr>
          <w:rFonts w:ascii="Arial" w:hAnsi="Arial" w:cs="Arial"/>
        </w:rPr>
        <w:fldChar w:fldCharType="begin"/>
      </w:r>
      <w:r w:rsidR="005A64AA" w:rsidRPr="005A64AA">
        <w:rPr>
          <w:rFonts w:ascii="Arial" w:hAnsi="Arial" w:cs="Arial"/>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5A64AA" w:rsidRPr="005A64AA">
        <w:rPr>
          <w:rFonts w:ascii="Arial" w:hAnsi="Arial" w:cs="Arial"/>
        </w:rPr>
        <w:fldChar w:fldCharType="separate"/>
      </w:r>
      <w:r w:rsidR="005A64AA" w:rsidRPr="005A64AA">
        <w:rPr>
          <w:rFonts w:ascii="Arial" w:hAnsi="Arial" w:cs="Arial"/>
        </w:rPr>
        <w:t>(Bakker, 1998; González-Castro et al., 2019)</w:t>
      </w:r>
      <w:r w:rsidR="005A64AA" w:rsidRPr="005A64AA">
        <w:rPr>
          <w:rFonts w:ascii="Arial" w:hAnsi="Arial" w:cs="Arial"/>
        </w:rPr>
        <w:fldChar w:fldCharType="end"/>
      </w:r>
      <w:r w:rsidR="005A64AA" w:rsidRPr="005A64AA">
        <w:rPr>
          <w:rFonts w:ascii="Arial" w:hAnsi="Arial" w:cs="Arial"/>
        </w:rPr>
        <w:t>.</w:t>
      </w:r>
      <w:r w:rsidR="006C73AB">
        <w:rPr>
          <w:rFonts w:ascii="Arial" w:hAnsi="Arial" w:cs="Arial"/>
        </w:rPr>
        <w:t xml:space="preserve"> Due to this variability, recent dramatic </w:t>
      </w:r>
      <w:r w:rsidR="000025A2">
        <w:rPr>
          <w:rFonts w:ascii="Arial" w:hAnsi="Arial" w:cs="Arial"/>
        </w:rPr>
        <w:t xml:space="preserve">anthropogenic </w:t>
      </w:r>
      <w:r w:rsidR="006C73AB">
        <w:rPr>
          <w:rFonts w:ascii="Arial" w:hAnsi="Arial" w:cs="Arial"/>
        </w:rPr>
        <w:t xml:space="preserve">shifts </w:t>
      </w:r>
      <w:r w:rsidR="0000697F">
        <w:rPr>
          <w:rFonts w:ascii="Arial" w:hAnsi="Arial" w:cs="Arial"/>
        </w:rPr>
        <w:t>to ecosystems</w:t>
      </w:r>
      <w:r w:rsidR="006C73AB">
        <w:rPr>
          <w:rFonts w:ascii="Arial" w:hAnsi="Arial" w:cs="Arial"/>
        </w:rPr>
        <w:t xml:space="preserve"> </w:t>
      </w:r>
      <w:r w:rsidR="000025A2">
        <w:rPr>
          <w:rFonts w:ascii="Arial" w:hAnsi="Arial" w:cs="Arial"/>
        </w:rPr>
        <w:t>have</w:t>
      </w:r>
      <w:r w:rsidR="006C73AB">
        <w:rPr>
          <w:rFonts w:ascii="Arial" w:hAnsi="Arial" w:cs="Arial"/>
        </w:rPr>
        <w:t xml:space="preserve"> increased the need to study functional i</w:t>
      </w:r>
      <w:r w:rsidR="006C73AB" w:rsidRPr="006C73AB">
        <w:rPr>
          <w:rFonts w:ascii="Arial" w:hAnsi="Arial" w:cs="Arial"/>
        </w:rPr>
        <w:t xml:space="preserve">nteractions within ecological communities for conservation efforts, </w:t>
      </w:r>
      <w:r w:rsidR="000C1FA6">
        <w:rPr>
          <w:rFonts w:ascii="Arial" w:hAnsi="Arial" w:cs="Arial"/>
        </w:rPr>
        <w:t>specifically</w:t>
      </w:r>
      <w:r w:rsidR="006C73AB" w:rsidRPr="006C73AB">
        <w:rPr>
          <w:rFonts w:ascii="Arial" w:hAnsi="Arial" w:cs="Arial"/>
        </w:rPr>
        <w:t xml:space="preserve"> interactions between seed vectors</w:t>
      </w:r>
      <w:r w:rsidR="00280BA8">
        <w:rPr>
          <w:rFonts w:ascii="Arial" w:hAnsi="Arial" w:cs="Arial"/>
        </w:rPr>
        <w:t xml:space="preserve"> (</w:t>
      </w:r>
      <w:commentRangeStart w:id="5"/>
      <w:r w:rsidR="00280BA8">
        <w:rPr>
          <w:rFonts w:ascii="Arial" w:hAnsi="Arial" w:cs="Arial"/>
        </w:rPr>
        <w:t>i.e., animals that transport seeds</w:t>
      </w:r>
      <w:commentRangeEnd w:id="5"/>
      <w:r w:rsidR="00280BA8">
        <w:rPr>
          <w:rStyle w:val="CommentReference"/>
        </w:rPr>
        <w:commentReference w:id="5"/>
      </w:r>
      <w:r w:rsidR="00280BA8">
        <w:rPr>
          <w:rFonts w:ascii="Arial" w:hAnsi="Arial" w:cs="Arial"/>
        </w:rPr>
        <w:t>)</w:t>
      </w:r>
      <w:r w:rsidR="006C73AB" w:rsidRPr="006C73AB">
        <w:rPr>
          <w:rFonts w:ascii="Arial" w:hAnsi="Arial" w:cs="Arial"/>
        </w:rPr>
        <w:t xml:space="preserve"> and plant assemblage </w:t>
      </w:r>
      <w:commentRangeStart w:id="6"/>
      <w:r w:rsidR="006C73AB" w:rsidRPr="006C73AB">
        <w:rPr>
          <w:rFonts w:ascii="Arial" w:hAnsi="Arial" w:cs="Arial"/>
        </w:rPr>
        <w:fldChar w:fldCharType="begin"/>
      </w:r>
      <w:r w:rsidR="006C73AB" w:rsidRPr="006C73AB">
        <w:rPr>
          <w:rFonts w:ascii="Arial" w:hAnsi="Arial" w:cs="Arial"/>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6C73AB" w:rsidRPr="006C73AB">
        <w:rPr>
          <w:rFonts w:ascii="Arial" w:hAnsi="Arial" w:cs="Arial"/>
        </w:rPr>
        <w:fldChar w:fldCharType="separate"/>
      </w:r>
      <w:r w:rsidR="006C73AB" w:rsidRPr="006C73AB">
        <w:rPr>
          <w:rFonts w:ascii="Arial" w:hAnsi="Arial" w:cs="Arial"/>
        </w:rPr>
        <w:t>(Camargo et al., 2020; Emer et al., 2019; García et al., 2018; Monteiro et al., 2021; Morán-López et al., 2019; Ribeiro da Silva et al., 2015)</w:t>
      </w:r>
      <w:r w:rsidR="006C73AB" w:rsidRPr="006C73AB">
        <w:rPr>
          <w:rFonts w:ascii="Arial" w:hAnsi="Arial" w:cs="Arial"/>
        </w:rPr>
        <w:fldChar w:fldCharType="end"/>
      </w:r>
      <w:commentRangeEnd w:id="6"/>
      <w:r w:rsidR="0000697F">
        <w:rPr>
          <w:rStyle w:val="CommentReference"/>
        </w:rPr>
        <w:commentReference w:id="6"/>
      </w:r>
      <w:r w:rsidR="006C73AB" w:rsidRPr="006C73AB">
        <w:rPr>
          <w:rFonts w:ascii="Arial" w:hAnsi="Arial" w:cs="Arial"/>
        </w:rPr>
        <w:t>.</w:t>
      </w:r>
    </w:p>
    <w:p w14:paraId="3CFFF96A" w14:textId="77777777" w:rsidR="0000697F" w:rsidRPr="00BA3009" w:rsidRDefault="0000697F" w:rsidP="008E7AF9">
      <w:pPr>
        <w:spacing w:line="480" w:lineRule="auto"/>
        <w:ind w:firstLine="360"/>
        <w:rPr>
          <w:rFonts w:ascii="Arial" w:hAnsi="Arial" w:cs="Arial"/>
        </w:rPr>
      </w:pPr>
    </w:p>
    <w:p w14:paraId="16054022" w14:textId="60B60A9A" w:rsidR="009D3FA5" w:rsidRPr="009D3FA5" w:rsidRDefault="009D3FA5" w:rsidP="008E7AF9">
      <w:pPr>
        <w:numPr>
          <w:ilvl w:val="0"/>
          <w:numId w:val="1"/>
        </w:numPr>
        <w:spacing w:line="480" w:lineRule="auto"/>
        <w:rPr>
          <w:rFonts w:ascii="Arial" w:eastAsia="Times New Roman" w:hAnsi="Arial" w:cs="Arial"/>
          <w:color w:val="0E101A"/>
        </w:rPr>
      </w:pPr>
      <w:r w:rsidRPr="009D3FA5">
        <w:rPr>
          <w:rFonts w:ascii="Arial" w:eastAsia="Times New Roman" w:hAnsi="Arial" w:cs="Arial"/>
          <w:b/>
          <w:bCs/>
          <w:color w:val="0E101A"/>
        </w:rPr>
        <w:t>There i</w:t>
      </w:r>
      <w:r>
        <w:rPr>
          <w:rFonts w:ascii="Arial" w:eastAsia="Times New Roman" w:hAnsi="Arial" w:cs="Arial"/>
          <w:b/>
          <w:bCs/>
          <w:color w:val="0E101A"/>
        </w:rPr>
        <w:t>s</w:t>
      </w:r>
      <w:r w:rsidRPr="009D3FA5">
        <w:rPr>
          <w:rFonts w:ascii="Arial" w:eastAsia="Times New Roman" w:hAnsi="Arial" w:cs="Arial"/>
          <w:b/>
          <w:bCs/>
          <w:color w:val="0E101A"/>
        </w:rPr>
        <w:t xml:space="preserve"> increasing concern with </w:t>
      </w:r>
      <w:r w:rsidR="006C73AB">
        <w:rPr>
          <w:rFonts w:ascii="Arial" w:eastAsia="Times New Roman" w:hAnsi="Arial" w:cs="Arial"/>
          <w:b/>
          <w:bCs/>
          <w:color w:val="0E101A"/>
        </w:rPr>
        <w:t>seed vectors (</w:t>
      </w:r>
      <w:r w:rsidR="00D45658">
        <w:rPr>
          <w:rFonts w:ascii="Arial" w:eastAsia="Times New Roman" w:hAnsi="Arial" w:cs="Arial"/>
          <w:b/>
          <w:bCs/>
          <w:color w:val="0E101A"/>
        </w:rPr>
        <w:t xml:space="preserve">which are animals, our connection with the previous </w:t>
      </w:r>
      <w:proofErr w:type="gramStart"/>
      <w:r w:rsidR="00D45658">
        <w:rPr>
          <w:rFonts w:ascii="Arial" w:eastAsia="Times New Roman" w:hAnsi="Arial" w:cs="Arial"/>
          <w:b/>
          <w:bCs/>
          <w:color w:val="0E101A"/>
        </w:rPr>
        <w:t>paragraph;</w:t>
      </w:r>
      <w:proofErr w:type="gramEnd"/>
      <w:r w:rsidR="00D45658">
        <w:rPr>
          <w:rFonts w:ascii="Arial" w:eastAsia="Times New Roman" w:hAnsi="Arial" w:cs="Arial"/>
          <w:b/>
          <w:bCs/>
          <w:color w:val="0E101A"/>
        </w:rPr>
        <w:t xml:space="preserve"> </w:t>
      </w:r>
      <w:r w:rsidR="006C73AB">
        <w:rPr>
          <w:rFonts w:ascii="Arial" w:eastAsia="Times New Roman" w:hAnsi="Arial" w:cs="Arial"/>
          <w:b/>
          <w:bCs/>
          <w:color w:val="0E101A"/>
        </w:rPr>
        <w:t xml:space="preserve">e.g., </w:t>
      </w:r>
      <w:r w:rsidRPr="009D3FA5">
        <w:rPr>
          <w:rFonts w:ascii="Arial" w:eastAsia="Times New Roman" w:hAnsi="Arial" w:cs="Arial"/>
          <w:b/>
          <w:bCs/>
          <w:color w:val="0E101A"/>
        </w:rPr>
        <w:t>frugivores</w:t>
      </w:r>
      <w:r w:rsidR="006C73AB">
        <w:rPr>
          <w:rFonts w:ascii="Arial" w:eastAsia="Times New Roman" w:hAnsi="Arial" w:cs="Arial"/>
          <w:b/>
          <w:bCs/>
          <w:color w:val="0E101A"/>
        </w:rPr>
        <w:t>)</w:t>
      </w:r>
      <w:r w:rsidRPr="009D3FA5">
        <w:rPr>
          <w:rFonts w:ascii="Arial" w:eastAsia="Times New Roman" w:hAnsi="Arial" w:cs="Arial"/>
          <w:b/>
          <w:bCs/>
          <w:color w:val="0E101A"/>
        </w:rPr>
        <w:t xml:space="preserve"> because they play a vital role in dispersing seeds in the environment</w:t>
      </w:r>
      <w:r w:rsidR="00C1470C">
        <w:rPr>
          <w:rFonts w:ascii="Arial" w:eastAsia="Times New Roman" w:hAnsi="Arial" w:cs="Arial"/>
          <w:b/>
          <w:bCs/>
          <w:color w:val="0E101A"/>
        </w:rPr>
        <w:t xml:space="preserve">; however... </w:t>
      </w:r>
    </w:p>
    <w:p w14:paraId="4790BCA4" w14:textId="3AD048B1" w:rsidR="008E7AF9" w:rsidRDefault="0000697F" w:rsidP="006E7220">
      <w:pPr>
        <w:spacing w:line="480" w:lineRule="auto"/>
        <w:ind w:firstLine="360"/>
        <w:rPr>
          <w:rFonts w:ascii="Arial" w:hAnsi="Arial" w:cs="Arial"/>
          <w:color w:val="000000" w:themeColor="text1"/>
        </w:rPr>
      </w:pPr>
      <w:r>
        <w:rPr>
          <w:rFonts w:ascii="Arial" w:hAnsi="Arial" w:cs="Arial"/>
          <w:color w:val="000000" w:themeColor="text1"/>
        </w:rPr>
        <w:t>The decline of seed vector populations (e.g., frugivores)</w:t>
      </w:r>
      <w:r w:rsidRPr="008E7AF9">
        <w:rPr>
          <w:rFonts w:ascii="Arial" w:hAnsi="Arial" w:cs="Arial"/>
          <w:color w:val="000000" w:themeColor="text1"/>
        </w:rPr>
        <w:t xml:space="preserve"> </w:t>
      </w:r>
      <w:r w:rsidR="00F92172">
        <w:rPr>
          <w:rFonts w:ascii="Arial" w:hAnsi="Arial" w:cs="Arial"/>
          <w:color w:val="000000" w:themeColor="text1"/>
        </w:rPr>
        <w:t>across landscapes</w:t>
      </w:r>
      <w:r w:rsidRPr="008E7AF9">
        <w:rPr>
          <w:rFonts w:ascii="Arial" w:hAnsi="Arial" w:cs="Arial"/>
          <w:color w:val="000000" w:themeColor="text1"/>
        </w:rPr>
        <w:t xml:space="preserve"> has garnered much attention</w:t>
      </w:r>
      <w:r w:rsidR="00CC182A">
        <w:rPr>
          <w:rFonts w:ascii="Arial" w:hAnsi="Arial" w:cs="Arial"/>
          <w:color w:val="000000" w:themeColor="text1"/>
        </w:rPr>
        <w:t xml:space="preserve"> </w:t>
      </w:r>
      <w:r w:rsidR="00F50D4A">
        <w:rPr>
          <w:rFonts w:ascii="Arial" w:hAnsi="Arial" w:cs="Arial"/>
          <w:color w:val="000000" w:themeColor="text1"/>
        </w:rPr>
        <w:t xml:space="preserve">due to </w:t>
      </w:r>
      <w:r w:rsidR="00F92172">
        <w:rPr>
          <w:rFonts w:ascii="Arial" w:hAnsi="Arial" w:cs="Arial"/>
          <w:color w:val="000000" w:themeColor="text1"/>
        </w:rPr>
        <w:t xml:space="preserve">vector </w:t>
      </w:r>
      <w:r w:rsidR="00F50D4A">
        <w:rPr>
          <w:rFonts w:ascii="Arial" w:hAnsi="Arial" w:cs="Arial"/>
          <w:color w:val="000000" w:themeColor="text1"/>
        </w:rPr>
        <w:t>influence</w:t>
      </w:r>
      <w:r w:rsidRPr="008E7AF9">
        <w:rPr>
          <w:rFonts w:ascii="Arial" w:hAnsi="Arial" w:cs="Arial"/>
          <w:color w:val="000000" w:themeColor="text1"/>
        </w:rPr>
        <w:t xml:space="preserve"> on seed dispersal </w:t>
      </w:r>
      <w:commentRangeStart w:id="7"/>
      <w:r w:rsidRPr="008E7AF9">
        <w:rPr>
          <w:rFonts w:ascii="Arial" w:hAnsi="Arial" w:cs="Arial"/>
          <w:color w:val="000000" w:themeColor="text1"/>
        </w:rPr>
        <w:fldChar w:fldCharType="begin"/>
      </w:r>
      <w:r w:rsidRPr="008E7AF9">
        <w:rPr>
          <w:rFonts w:ascii="Arial" w:hAnsi="Arial" w:cs="Arial"/>
          <w:color w:val="000000" w:themeColor="text1"/>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Pr="008E7AF9">
        <w:rPr>
          <w:rFonts w:ascii="Arial" w:hAnsi="Arial" w:cs="Arial"/>
          <w:color w:val="000000" w:themeColor="text1"/>
        </w:rPr>
        <w:fldChar w:fldCharType="separate"/>
      </w:r>
      <w:r w:rsidRPr="008E7AF9">
        <w:rPr>
          <w:rFonts w:ascii="Arial" w:hAnsi="Arial" w:cs="Arial"/>
          <w:color w:val="000000" w:themeColor="text1"/>
        </w:rPr>
        <w:t>(</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Jordano et al., 2007; Naniwadekar et al., 2019</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00F95E77" w:rsidRPr="008E7AF9">
        <w:rPr>
          <w:rFonts w:ascii="Arial" w:hAnsi="Arial" w:cs="Arial"/>
          <w:color w:val="000000" w:themeColor="text1"/>
        </w:rPr>
        <w:fldChar w:fldCharType="begin"/>
      </w:r>
      <w:r w:rsidR="00F95E77" w:rsidRPr="008E7AF9">
        <w:rPr>
          <w:rFonts w:ascii="Arial" w:hAnsi="Arial" w:cs="Arial"/>
          <w:color w:val="000000" w:themeColor="text1"/>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95E77" w:rsidRPr="008E7AF9">
        <w:rPr>
          <w:rFonts w:ascii="Arial" w:hAnsi="Arial" w:cs="Arial"/>
          <w:color w:val="000000" w:themeColor="text1"/>
        </w:rPr>
        <w:fldChar w:fldCharType="separate"/>
      </w:r>
      <w:r w:rsidR="00F95E77" w:rsidRPr="008E7AF9">
        <w:rPr>
          <w:rFonts w:ascii="Arial" w:hAnsi="Arial" w:cs="Arial"/>
          <w:color w:val="000000" w:themeColor="text1"/>
        </w:rPr>
        <w:t>Carpenter et al., 2018; Case &amp; Tarwater, 2020</w:t>
      </w:r>
      <w:r w:rsidR="00F95E77" w:rsidRPr="008E7AF9">
        <w:rPr>
          <w:rFonts w:ascii="Arial" w:hAnsi="Arial" w:cs="Arial"/>
          <w:color w:val="000000" w:themeColor="text1"/>
        </w:rPr>
        <w:fldChar w:fldCharType="end"/>
      </w:r>
      <w:r w:rsidR="00F95E77">
        <w:rPr>
          <w:rFonts w:ascii="Arial" w:hAnsi="Arial" w:cs="Arial"/>
          <w:color w:val="000000" w:themeColor="text1"/>
        </w:rPr>
        <w:t xml:space="preserve">; </w:t>
      </w:r>
      <w:r w:rsidRPr="008E7AF9">
        <w:rPr>
          <w:rFonts w:ascii="Arial" w:hAnsi="Arial" w:cs="Arial"/>
          <w:color w:val="000000" w:themeColor="text1"/>
        </w:rPr>
        <w:t>Caves et al., 2013; Mokany et al., 2014; Rumeu et al., 2017)</w:t>
      </w:r>
      <w:r w:rsidRPr="008E7AF9">
        <w:rPr>
          <w:rFonts w:ascii="Arial" w:hAnsi="Arial" w:cs="Arial"/>
          <w:color w:val="000000" w:themeColor="text1"/>
        </w:rPr>
        <w:fldChar w:fldCharType="end"/>
      </w:r>
      <w:commentRangeEnd w:id="7"/>
      <w:r w:rsidR="00D45658">
        <w:rPr>
          <w:rStyle w:val="CommentReference"/>
        </w:rPr>
        <w:commentReference w:id="7"/>
      </w:r>
      <w:r w:rsidRPr="008E7AF9">
        <w:rPr>
          <w:rFonts w:ascii="Arial" w:hAnsi="Arial" w:cs="Arial"/>
          <w:color w:val="000000" w:themeColor="text1"/>
        </w:rPr>
        <w:t xml:space="preserve">. </w:t>
      </w:r>
      <w:r w:rsidR="00F92172">
        <w:rPr>
          <w:rFonts w:ascii="Arial" w:hAnsi="Arial" w:cs="Arial"/>
          <w:color w:val="000000" w:themeColor="text1"/>
        </w:rPr>
        <w:t>M</w:t>
      </w:r>
      <w:r w:rsidR="008E7AF9" w:rsidRPr="008E7AF9">
        <w:rPr>
          <w:rFonts w:ascii="Arial" w:hAnsi="Arial" w:cs="Arial"/>
          <w:color w:val="000000" w:themeColor="text1"/>
        </w:rPr>
        <w:t xml:space="preserve">any studies </w:t>
      </w:r>
      <w:r w:rsidR="00F92172">
        <w:rPr>
          <w:rFonts w:ascii="Arial" w:hAnsi="Arial" w:cs="Arial"/>
          <w:color w:val="000000" w:themeColor="text1"/>
        </w:rPr>
        <w:t>investigate</w:t>
      </w:r>
      <w:r w:rsidR="00F87239">
        <w:rPr>
          <w:rFonts w:ascii="Arial" w:hAnsi="Arial" w:cs="Arial"/>
          <w:color w:val="000000" w:themeColor="text1"/>
        </w:rPr>
        <w:t xml:space="preserve"> </w:t>
      </w:r>
      <w:r w:rsidR="00405208">
        <w:rPr>
          <w:rFonts w:ascii="Arial" w:hAnsi="Arial" w:cs="Arial"/>
          <w:color w:val="000000" w:themeColor="text1"/>
        </w:rPr>
        <w:t xml:space="preserve">these </w:t>
      </w:r>
      <w:r w:rsidR="00F87239">
        <w:rPr>
          <w:rFonts w:ascii="Arial" w:hAnsi="Arial" w:cs="Arial"/>
          <w:color w:val="000000" w:themeColor="text1"/>
        </w:rPr>
        <w:t>diffuse</w:t>
      </w:r>
      <w:r w:rsidR="008E7AF9" w:rsidRPr="008E7AF9">
        <w:rPr>
          <w:rFonts w:ascii="Arial" w:hAnsi="Arial" w:cs="Arial"/>
          <w:color w:val="000000" w:themeColor="text1"/>
        </w:rPr>
        <w:t xml:space="preserve"> mutualisms</w:t>
      </w:r>
      <w:r w:rsidR="00F92172">
        <w:rPr>
          <w:rFonts w:ascii="Arial" w:hAnsi="Arial" w:cs="Arial"/>
          <w:color w:val="000000" w:themeColor="text1"/>
        </w:rPr>
        <w:t>, a mutually positive relationship in which</w:t>
      </w:r>
      <w:r w:rsidR="00F92172">
        <w:rPr>
          <w:rFonts w:ascii="Arial" w:hAnsi="Arial" w:cs="Arial"/>
          <w:color w:val="000000" w:themeColor="text1"/>
        </w:rPr>
        <w:t xml:space="preserve"> a species </w:t>
      </w:r>
      <w:r w:rsidR="00F92172">
        <w:rPr>
          <w:rFonts w:ascii="Arial" w:hAnsi="Arial" w:cs="Arial"/>
          <w:color w:val="000000" w:themeColor="text1"/>
        </w:rPr>
        <w:t xml:space="preserve">depends </w:t>
      </w:r>
      <w:r w:rsidR="00F92172">
        <w:rPr>
          <w:rFonts w:ascii="Arial" w:hAnsi="Arial" w:cs="Arial"/>
          <w:color w:val="000000" w:themeColor="text1"/>
        </w:rPr>
        <w:t>on multiple other species, all o</w:t>
      </w:r>
      <w:r w:rsidR="00F92172">
        <w:rPr>
          <w:rFonts w:ascii="Arial" w:hAnsi="Arial" w:cs="Arial"/>
          <w:color w:val="000000" w:themeColor="text1"/>
        </w:rPr>
        <w:t>f</w:t>
      </w:r>
      <w:r w:rsidR="00F92172">
        <w:rPr>
          <w:rFonts w:ascii="Arial" w:hAnsi="Arial" w:cs="Arial"/>
          <w:color w:val="000000" w:themeColor="text1"/>
        </w:rPr>
        <w:t xml:space="preserve"> which positively interact; for example, pollination, seed dispersal, and plant protection (Rico-Gray 1993, Zamora 2000, Stanton 2003, Gove et al. 2007)</w:t>
      </w:r>
      <w:r w:rsidR="00F92172">
        <w:rPr>
          <w:rFonts w:ascii="Arial" w:hAnsi="Arial" w:cs="Arial"/>
          <w:color w:val="000000" w:themeColor="text1"/>
        </w:rPr>
        <w:t>.</w:t>
      </w:r>
      <w:r w:rsidR="00405208">
        <w:rPr>
          <w:rFonts w:ascii="Arial" w:hAnsi="Arial" w:cs="Arial"/>
          <w:color w:val="000000" w:themeColor="text1"/>
        </w:rPr>
        <w:t xml:space="preserve"> However, </w:t>
      </w:r>
      <w:ins w:id="8" w:author="Tyler Coleman" w:date="2021-11-03T16:47:00Z">
        <w:r w:rsidR="005A0873">
          <w:rPr>
            <w:rFonts w:ascii="Arial" w:hAnsi="Arial" w:cs="Arial"/>
            <w:color w:val="000000" w:themeColor="text1"/>
          </w:rPr>
          <w:t>tropical</w:t>
        </w:r>
      </w:ins>
      <w:r w:rsidR="008E7AF9" w:rsidRPr="008E7AF9">
        <w:rPr>
          <w:rFonts w:ascii="Arial" w:hAnsi="Arial" w:cs="Arial"/>
          <w:color w:val="000000" w:themeColor="text1"/>
        </w:rPr>
        <w:t xml:space="preserve"> </w:t>
      </w:r>
      <w:ins w:id="9" w:author="Tyler Coleman" w:date="2021-11-03T16:50:00Z">
        <w:r w:rsidR="005A0873">
          <w:rPr>
            <w:rFonts w:ascii="Arial" w:hAnsi="Arial" w:cs="Arial"/>
            <w:color w:val="000000" w:themeColor="text1"/>
          </w:rPr>
          <w:t>eco</w:t>
        </w:r>
      </w:ins>
      <w:r w:rsidR="008E7AF9" w:rsidRPr="008E7AF9">
        <w:rPr>
          <w:rFonts w:ascii="Arial" w:hAnsi="Arial" w:cs="Arial"/>
          <w:color w:val="000000" w:themeColor="text1"/>
        </w:rPr>
        <w:t>systems</w:t>
      </w:r>
      <w:r w:rsidR="00405208">
        <w:rPr>
          <w:rFonts w:ascii="Arial" w:hAnsi="Arial" w:cs="Arial"/>
          <w:color w:val="000000" w:themeColor="text1"/>
        </w:rPr>
        <w:t xml:space="preserve"> represent a d</w:t>
      </w:r>
      <w:r w:rsidR="00405208">
        <w:rPr>
          <w:rFonts w:ascii="Arial" w:hAnsi="Arial" w:cs="Arial"/>
          <w:color w:val="000000" w:themeColor="text1"/>
        </w:rPr>
        <w:t>isproportionat</w:t>
      </w:r>
      <w:r w:rsidR="00405208">
        <w:rPr>
          <w:rFonts w:ascii="Arial" w:hAnsi="Arial" w:cs="Arial"/>
          <w:color w:val="000000" w:themeColor="text1"/>
        </w:rPr>
        <w:t xml:space="preserve">e amount of these </w:t>
      </w:r>
      <w:r w:rsidR="00405208">
        <w:rPr>
          <w:rFonts w:ascii="Arial" w:hAnsi="Arial" w:cs="Arial"/>
          <w:color w:val="000000" w:themeColor="text1"/>
        </w:rPr>
        <w:lastRenderedPageBreak/>
        <w:t xml:space="preserve">studies and hence a more limited understanding of </w:t>
      </w:r>
      <w:r w:rsidR="00A0340E">
        <w:rPr>
          <w:rFonts w:ascii="Arial" w:hAnsi="Arial" w:cs="Arial"/>
          <w:color w:val="000000" w:themeColor="text1"/>
        </w:rPr>
        <w:t xml:space="preserve">vector influence on seed dispersal </w:t>
      </w:r>
      <w:r w:rsidR="00405208">
        <w:rPr>
          <w:rFonts w:ascii="Arial" w:hAnsi="Arial" w:cs="Arial"/>
          <w:color w:val="000000" w:themeColor="text1"/>
        </w:rPr>
        <w:t xml:space="preserve">diffuse mutualisms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w:t>
      </w:r>
      <w:proofErr w:type="spellStart"/>
      <w:ins w:id="10" w:author="Tyler Coleman" w:date="2021-11-03T16:48:00Z">
        <w:r w:rsidR="005A0873">
          <w:rPr>
            <w:rFonts w:ascii="Arial" w:hAnsi="Arial" w:cs="Arial"/>
            <w:color w:val="000000" w:themeColor="text1"/>
          </w:rPr>
          <w:t>Escribano</w:t>
        </w:r>
        <w:proofErr w:type="spellEnd"/>
        <w:r w:rsidR="005A0873">
          <w:rPr>
            <w:rFonts w:ascii="Arial" w:hAnsi="Arial" w:cs="Arial"/>
            <w:color w:val="000000" w:themeColor="text1"/>
          </w:rPr>
          <w:t>-Avila et al., 2018</w:t>
        </w:r>
      </w:ins>
      <w:ins w:id="11" w:author="Tyler Coleman" w:date="2021-11-03T16:49:00Z">
        <w:r w:rsidR="005A0873">
          <w:rPr>
            <w:rFonts w:ascii="Arial" w:hAnsi="Arial" w:cs="Arial"/>
            <w:color w:val="000000" w:themeColor="text1"/>
          </w:rPr>
          <w:t xml:space="preserve">; </w:t>
        </w:r>
      </w:ins>
      <w:r w:rsidR="008E7AF9" w:rsidRPr="008E7AF9">
        <w:rPr>
          <w:rFonts w:ascii="Arial" w:hAnsi="Arial" w:cs="Arial"/>
          <w:color w:val="000000" w:themeColor="text1"/>
        </w:rPr>
        <w:t>Estrada &amp; Fleming, 1986; Herrera, 1985)</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r w:rsidR="00F50D4A">
        <w:rPr>
          <w:rFonts w:ascii="Arial" w:hAnsi="Arial" w:cs="Arial"/>
          <w:color w:val="000000" w:themeColor="text1"/>
        </w:rPr>
        <w:t xml:space="preserve"> </w:t>
      </w:r>
      <w:r w:rsidR="00A0340E">
        <w:rPr>
          <w:rFonts w:ascii="Arial" w:hAnsi="Arial" w:cs="Arial"/>
          <w:color w:val="000000" w:themeColor="text1"/>
        </w:rPr>
        <w:t>Thus, in</w:t>
      </w:r>
      <w:r w:rsidR="000B5DA7">
        <w:rPr>
          <w:rFonts w:ascii="Arial" w:hAnsi="Arial" w:cs="Arial"/>
          <w:color w:val="000000" w:themeColor="text1"/>
        </w:rPr>
        <w:t xml:space="preserve"> </w:t>
      </w:r>
      <w:ins w:id="12" w:author="Tyler Coleman" w:date="2021-11-03T17:03:00Z">
        <w:r w:rsidR="002242DA">
          <w:rPr>
            <w:rFonts w:ascii="Arial" w:hAnsi="Arial" w:cs="Arial"/>
            <w:color w:val="000000" w:themeColor="text1"/>
          </w:rPr>
          <w:t>Nearctic</w:t>
        </w:r>
      </w:ins>
      <w:ins w:id="13" w:author="Tyler Coleman" w:date="2021-11-03T17:00:00Z">
        <w:r w:rsidR="00E512C8">
          <w:rPr>
            <w:rFonts w:ascii="Arial" w:hAnsi="Arial" w:cs="Arial"/>
            <w:color w:val="000000" w:themeColor="text1"/>
          </w:rPr>
          <w:t xml:space="preserve"> </w:t>
        </w:r>
      </w:ins>
      <w:r w:rsidR="000B5DA7">
        <w:rPr>
          <w:rFonts w:ascii="Arial" w:hAnsi="Arial" w:cs="Arial"/>
          <w:color w:val="000000" w:themeColor="text1"/>
        </w:rPr>
        <w:t xml:space="preserve">diffuse mutualisms, it is less clear how diminishment of seed vector diversity might influence seed dispersal </w:t>
      </w:r>
      <w:r w:rsidR="000B5DA7" w:rsidRPr="008E7AF9">
        <w:rPr>
          <w:rFonts w:ascii="Arial" w:hAnsi="Arial" w:cs="Arial"/>
          <w:color w:val="000000" w:themeColor="text1"/>
        </w:rPr>
        <w:fldChar w:fldCharType="begin"/>
      </w:r>
      <w:r w:rsidR="000B5DA7" w:rsidRPr="008E7AF9">
        <w:rPr>
          <w:rFonts w:ascii="Arial" w:hAnsi="Arial" w:cs="Arial"/>
          <w:color w:val="000000" w:themeColor="text1"/>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0B5DA7" w:rsidRPr="008E7AF9">
        <w:rPr>
          <w:rFonts w:ascii="Arial" w:hAnsi="Arial" w:cs="Arial"/>
          <w:color w:val="000000" w:themeColor="text1"/>
        </w:rPr>
        <w:fldChar w:fldCharType="separate"/>
      </w:r>
      <w:r w:rsidR="000B5DA7" w:rsidRPr="008E7AF9">
        <w:rPr>
          <w:rFonts w:ascii="Arial" w:hAnsi="Arial" w:cs="Arial"/>
          <w:color w:val="000000" w:themeColor="text1"/>
        </w:rPr>
        <w:t>(Davies et al., 2000, 2004; Herrera, 1985)</w:t>
      </w:r>
      <w:r w:rsidR="000B5DA7" w:rsidRPr="008E7AF9">
        <w:rPr>
          <w:rFonts w:ascii="Arial" w:hAnsi="Arial" w:cs="Arial"/>
          <w:color w:val="000000" w:themeColor="text1"/>
        </w:rPr>
        <w:fldChar w:fldCharType="end"/>
      </w:r>
      <w:r w:rsidR="002242DA">
        <w:rPr>
          <w:rFonts w:ascii="Arial" w:hAnsi="Arial" w:cs="Arial"/>
          <w:color w:val="000000" w:themeColor="text1"/>
        </w:rPr>
        <w:t>.</w:t>
      </w:r>
      <w:r w:rsidR="006E7220">
        <w:rPr>
          <w:rFonts w:ascii="Arial" w:hAnsi="Arial" w:cs="Arial"/>
          <w:color w:val="000000" w:themeColor="text1"/>
        </w:rPr>
        <w:t xml:space="preserve"> </w:t>
      </w:r>
      <w:r w:rsidR="00F95E77">
        <w:rPr>
          <w:rFonts w:ascii="Arial" w:hAnsi="Arial" w:cs="Arial"/>
          <w:color w:val="000000" w:themeColor="text1"/>
        </w:rPr>
        <w:t>This</w:t>
      </w:r>
      <w:r w:rsidR="000C1FA6">
        <w:rPr>
          <w:rFonts w:ascii="Arial" w:hAnsi="Arial" w:cs="Arial"/>
          <w:color w:val="000000" w:themeColor="text1"/>
        </w:rPr>
        <w:t xml:space="preserve"> uncertainty</w:t>
      </w:r>
      <w:r w:rsidR="00F95E77">
        <w:rPr>
          <w:rFonts w:ascii="Arial" w:hAnsi="Arial" w:cs="Arial"/>
          <w:color w:val="000000" w:themeColor="text1"/>
        </w:rPr>
        <w:t xml:space="preserve"> is due to tropical </w:t>
      </w:r>
      <w:r w:rsidR="006E7220">
        <w:rPr>
          <w:rFonts w:ascii="Arial" w:hAnsi="Arial" w:cs="Arial"/>
          <w:color w:val="000000" w:themeColor="text1"/>
        </w:rPr>
        <w:t xml:space="preserve">and temperate hardwood </w:t>
      </w:r>
      <w:r w:rsidR="00F95E77">
        <w:rPr>
          <w:rFonts w:ascii="Arial" w:hAnsi="Arial" w:cs="Arial"/>
          <w:color w:val="000000" w:themeColor="text1"/>
        </w:rPr>
        <w:t xml:space="preserve">plant community </w:t>
      </w:r>
      <w:r w:rsidR="008E7AF9" w:rsidRPr="008E7AF9">
        <w:rPr>
          <w:rFonts w:ascii="Arial" w:hAnsi="Arial" w:cs="Arial"/>
          <w:color w:val="000000" w:themeColor="text1"/>
        </w:rPr>
        <w:t xml:space="preserve">differences </w:t>
      </w:r>
      <w:r w:rsidR="00C1470C">
        <w:rPr>
          <w:rFonts w:ascii="Arial" w:hAnsi="Arial" w:cs="Arial"/>
          <w:color w:val="000000" w:themeColor="text1"/>
        </w:rPr>
        <w:t>(e.g., plant height, seed structure)</w:t>
      </w:r>
      <w:r w:rsidR="006E7220">
        <w:rPr>
          <w:rFonts w:ascii="Arial" w:hAnsi="Arial" w:cs="Arial"/>
          <w:color w:val="000000" w:themeColor="text1"/>
        </w:rPr>
        <w:t>,</w:t>
      </w:r>
      <w:r w:rsidR="00C1470C">
        <w:rPr>
          <w:rFonts w:ascii="Arial" w:hAnsi="Arial" w:cs="Arial"/>
          <w:color w:val="000000" w:themeColor="text1"/>
        </w:rPr>
        <w:t xml:space="preserve"> </w:t>
      </w:r>
      <w:r w:rsidR="000C1FA6">
        <w:rPr>
          <w:rFonts w:ascii="Arial" w:hAnsi="Arial" w:cs="Arial"/>
          <w:color w:val="000000" w:themeColor="text1"/>
          <w:highlight w:val="yellow"/>
        </w:rPr>
        <w:t>influencing</w:t>
      </w:r>
      <w:r w:rsidR="008E7AF9" w:rsidRPr="00A0340E">
        <w:rPr>
          <w:rFonts w:ascii="Arial" w:hAnsi="Arial" w:cs="Arial"/>
          <w:color w:val="000000" w:themeColor="text1"/>
          <w:highlight w:val="yellow"/>
        </w:rPr>
        <w:t xml:space="preserve"> seed dispersal ranges</w:t>
      </w:r>
      <w:r w:rsidR="006E7220" w:rsidRPr="00A0340E">
        <w:rPr>
          <w:rFonts w:ascii="Arial" w:hAnsi="Arial" w:cs="Arial"/>
          <w:color w:val="000000" w:themeColor="text1"/>
          <w:highlight w:val="yellow"/>
        </w:rPr>
        <w:t xml:space="preserve"> (</w:t>
      </w:r>
      <w:commentRangeStart w:id="14"/>
      <w:r w:rsidR="006E7220" w:rsidRPr="00A0340E">
        <w:rPr>
          <w:rFonts w:ascii="Arial" w:hAnsi="Arial" w:cs="Arial"/>
          <w:color w:val="000000" w:themeColor="text1"/>
          <w:highlight w:val="yellow"/>
        </w:rPr>
        <w:t>XXXX; XXXX</w:t>
      </w:r>
      <w:commentRangeEnd w:id="14"/>
      <w:r w:rsidR="00A0340E" w:rsidRPr="00A0340E">
        <w:rPr>
          <w:rStyle w:val="CommentReference"/>
          <w:highlight w:val="yellow"/>
        </w:rPr>
        <w:commentReference w:id="14"/>
      </w:r>
      <w:r w:rsidR="006E7220" w:rsidRPr="00A0340E">
        <w:rPr>
          <w:rFonts w:ascii="Arial" w:hAnsi="Arial" w:cs="Arial"/>
          <w:color w:val="000000" w:themeColor="text1"/>
          <w:highlight w:val="yellow"/>
        </w:rPr>
        <w:t>)</w:t>
      </w:r>
      <w:r w:rsidR="008E7AF9" w:rsidRPr="00A0340E">
        <w:rPr>
          <w:rFonts w:ascii="Arial" w:hAnsi="Arial" w:cs="Arial"/>
          <w:color w:val="000000" w:themeColor="text1"/>
          <w:highlight w:val="yellow"/>
        </w:rPr>
        <w:t>.</w:t>
      </w:r>
      <w:r w:rsidR="008E7AF9" w:rsidRPr="008E7AF9">
        <w:rPr>
          <w:rFonts w:ascii="Arial" w:hAnsi="Arial" w:cs="Arial"/>
          <w:color w:val="000000" w:themeColor="text1"/>
        </w:rPr>
        <w:t xml:space="preserve"> </w:t>
      </w:r>
      <w:commentRangeStart w:id="15"/>
      <w:r w:rsidR="00A0340E">
        <w:rPr>
          <w:rFonts w:ascii="Arial" w:hAnsi="Arial" w:cs="Arial"/>
          <w:color w:val="000000" w:themeColor="text1"/>
        </w:rPr>
        <w:t>P</w:t>
      </w:r>
      <w:r w:rsidR="00F87239">
        <w:rPr>
          <w:rFonts w:ascii="Arial" w:hAnsi="Arial" w:cs="Arial"/>
          <w:color w:val="000000" w:themeColor="text1"/>
        </w:rPr>
        <w:t>erhaps</w:t>
      </w:r>
      <w:r w:rsidR="008E7AF9" w:rsidRPr="008E7AF9">
        <w:rPr>
          <w:rFonts w:ascii="Arial" w:hAnsi="Arial" w:cs="Arial"/>
          <w:color w:val="000000" w:themeColor="text1"/>
        </w:rPr>
        <w:t xml:space="preserve"> </w:t>
      </w:r>
      <w:r w:rsidR="009B70FB">
        <w:rPr>
          <w:rFonts w:ascii="Arial" w:hAnsi="Arial" w:cs="Arial"/>
          <w:color w:val="000000" w:themeColor="text1"/>
        </w:rPr>
        <w:t xml:space="preserve">we should not use </w:t>
      </w:r>
      <w:r w:rsidR="008E7AF9" w:rsidRPr="008E7AF9">
        <w:rPr>
          <w:rFonts w:ascii="Arial" w:hAnsi="Arial" w:cs="Arial"/>
          <w:color w:val="000000" w:themeColor="text1"/>
        </w:rPr>
        <w:t xml:space="preserve">tropical </w:t>
      </w:r>
      <w:r w:rsidR="004542CE">
        <w:rPr>
          <w:rFonts w:ascii="Arial" w:hAnsi="Arial" w:cs="Arial"/>
          <w:color w:val="000000" w:themeColor="text1"/>
        </w:rPr>
        <w:t xml:space="preserve">seed </w:t>
      </w:r>
      <w:r w:rsidR="008E7AF9" w:rsidRPr="008E7AF9">
        <w:rPr>
          <w:rFonts w:ascii="Arial" w:hAnsi="Arial" w:cs="Arial"/>
          <w:color w:val="000000" w:themeColor="text1"/>
        </w:rPr>
        <w:t xml:space="preserve">dispersal research </w:t>
      </w:r>
      <w:r w:rsidR="00F87239">
        <w:rPr>
          <w:rFonts w:ascii="Arial" w:hAnsi="Arial" w:cs="Arial"/>
          <w:color w:val="000000" w:themeColor="text1"/>
        </w:rPr>
        <w:t xml:space="preserve">to make inferences about diffuse mutualisms </w:t>
      </w:r>
      <w:r w:rsidR="008E7AF9" w:rsidRPr="008E7AF9">
        <w:rPr>
          <w:rFonts w:ascii="Arial" w:hAnsi="Arial" w:cs="Arial"/>
          <w:color w:val="000000" w:themeColor="text1"/>
        </w:rPr>
        <w:t>worldwide</w:t>
      </w:r>
      <w:commentRangeEnd w:id="15"/>
      <w:r w:rsidR="000C1FA6">
        <w:rPr>
          <w:rStyle w:val="CommentReference"/>
        </w:rPr>
        <w:commentReference w:id="15"/>
      </w:r>
      <w:r w:rsidR="00F87239">
        <w:rPr>
          <w:rFonts w:ascii="Arial" w:hAnsi="Arial" w:cs="Arial"/>
          <w:color w:val="000000" w:themeColor="text1"/>
        </w:rPr>
        <w:t>. This u</w:t>
      </w:r>
      <w:r w:rsidR="008E7AF9" w:rsidRPr="008E7AF9">
        <w:rPr>
          <w:rFonts w:ascii="Arial" w:hAnsi="Arial" w:cs="Arial"/>
          <w:color w:val="000000" w:themeColor="text1"/>
        </w:rPr>
        <w:t xml:space="preserve">nderscores the need to study </w:t>
      </w:r>
      <w:r w:rsidR="00F87239">
        <w:rPr>
          <w:rFonts w:ascii="Arial" w:hAnsi="Arial" w:cs="Arial"/>
          <w:color w:val="000000" w:themeColor="text1"/>
        </w:rPr>
        <w:t xml:space="preserve">seed dispersal </w:t>
      </w:r>
      <w:r w:rsidR="00280BA8">
        <w:rPr>
          <w:rFonts w:ascii="Arial" w:hAnsi="Arial" w:cs="Arial"/>
          <w:color w:val="000000" w:themeColor="text1"/>
        </w:rPr>
        <w:t>ecology</w:t>
      </w:r>
      <w:r w:rsidR="008E7AF9" w:rsidRPr="008E7AF9">
        <w:rPr>
          <w:rFonts w:ascii="Arial" w:hAnsi="Arial" w:cs="Arial"/>
          <w:color w:val="000000" w:themeColor="text1"/>
        </w:rPr>
        <w:t xml:space="preserve"> outside the tropics </w:t>
      </w:r>
      <w:r w:rsidR="00F87239">
        <w:rPr>
          <w:rFonts w:ascii="Arial" w:hAnsi="Arial" w:cs="Arial"/>
          <w:color w:val="000000" w:themeColor="text1"/>
        </w:rPr>
        <w:t>for</w:t>
      </w:r>
      <w:r w:rsidR="008E7AF9" w:rsidRPr="008E7AF9">
        <w:rPr>
          <w:rFonts w:ascii="Arial" w:hAnsi="Arial" w:cs="Arial"/>
          <w:color w:val="000000" w:themeColor="text1"/>
        </w:rPr>
        <w:t xml:space="preserve"> </w:t>
      </w:r>
      <w:r w:rsidR="009B70FB">
        <w:rPr>
          <w:rFonts w:ascii="Arial" w:hAnsi="Arial" w:cs="Arial"/>
          <w:color w:val="000000" w:themeColor="text1"/>
        </w:rPr>
        <w:t>a more robust</w:t>
      </w:r>
      <w:r w:rsidR="008E7AF9" w:rsidRPr="008E7AF9">
        <w:rPr>
          <w:rFonts w:ascii="Arial" w:hAnsi="Arial" w:cs="Arial"/>
          <w:color w:val="000000" w:themeColor="text1"/>
        </w:rPr>
        <w:t xml:space="preserve"> understand</w:t>
      </w:r>
      <w:r w:rsidR="00F87239">
        <w:rPr>
          <w:rFonts w:ascii="Arial" w:hAnsi="Arial" w:cs="Arial"/>
          <w:color w:val="000000" w:themeColor="text1"/>
        </w:rPr>
        <w:t>ing</w:t>
      </w:r>
      <w:r w:rsidR="004542CE">
        <w:rPr>
          <w:rFonts w:ascii="Arial" w:hAnsi="Arial" w:cs="Arial"/>
          <w:color w:val="000000" w:themeColor="text1"/>
        </w:rPr>
        <w:t xml:space="preserve"> of </w:t>
      </w:r>
      <w:r w:rsidR="008A7E7A">
        <w:rPr>
          <w:rFonts w:ascii="Arial" w:hAnsi="Arial" w:cs="Arial"/>
          <w:color w:val="000000" w:themeColor="text1"/>
        </w:rPr>
        <w:t>available resource</w:t>
      </w:r>
      <w:r w:rsidR="004542CE">
        <w:rPr>
          <w:rFonts w:ascii="Arial" w:hAnsi="Arial" w:cs="Arial"/>
          <w:color w:val="000000" w:themeColor="text1"/>
        </w:rPr>
        <w:t xml:space="preserve"> effects on diffuse mutualisms</w:t>
      </w:r>
      <w:r w:rsidR="00F87239">
        <w:rPr>
          <w:rFonts w:ascii="Arial" w:hAnsi="Arial" w:cs="Arial"/>
          <w:color w:val="000000" w:themeColor="text1"/>
        </w:rPr>
        <w:t>.</w:t>
      </w:r>
      <w:r w:rsidR="008E7AF9" w:rsidRPr="008E7AF9">
        <w:rPr>
          <w:rFonts w:ascii="Arial" w:hAnsi="Arial" w:cs="Arial"/>
          <w:color w:val="000000" w:themeColor="text1"/>
        </w:rPr>
        <w:t xml:space="preserve"> </w:t>
      </w:r>
      <w:r w:rsidR="008E7AF9" w:rsidRPr="008E7AF9">
        <w:rPr>
          <w:rFonts w:ascii="Arial" w:hAnsi="Arial" w:cs="Arial"/>
          <w:color w:val="000000" w:themeColor="text1"/>
        </w:rPr>
        <w:fldChar w:fldCharType="begin"/>
      </w:r>
      <w:r w:rsidR="008E7AF9" w:rsidRPr="008E7AF9">
        <w:rPr>
          <w:rFonts w:ascii="Arial" w:hAnsi="Arial" w:cs="Arial"/>
          <w:color w:val="000000" w:themeColor="text1"/>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8E7AF9" w:rsidRPr="008E7AF9">
        <w:rPr>
          <w:rFonts w:ascii="Arial" w:hAnsi="Arial" w:cs="Arial"/>
          <w:color w:val="000000" w:themeColor="text1"/>
        </w:rPr>
        <w:fldChar w:fldCharType="separate"/>
      </w:r>
      <w:r w:rsidR="008E7AF9" w:rsidRPr="008E7AF9">
        <w:rPr>
          <w:rFonts w:ascii="Arial" w:hAnsi="Arial" w:cs="Arial"/>
          <w:color w:val="000000" w:themeColor="text1"/>
        </w:rPr>
        <w:t>(Escribano-Avila et al., 2018)</w:t>
      </w:r>
      <w:r w:rsidR="008E7AF9" w:rsidRPr="008E7AF9">
        <w:rPr>
          <w:rFonts w:ascii="Arial" w:hAnsi="Arial" w:cs="Arial"/>
          <w:color w:val="000000" w:themeColor="text1"/>
        </w:rPr>
        <w:fldChar w:fldCharType="end"/>
      </w:r>
      <w:r w:rsidR="008E7AF9" w:rsidRPr="008E7AF9">
        <w:rPr>
          <w:rFonts w:ascii="Arial" w:hAnsi="Arial" w:cs="Arial"/>
          <w:color w:val="000000" w:themeColor="text1"/>
        </w:rPr>
        <w:t>.</w:t>
      </w:r>
    </w:p>
    <w:p w14:paraId="567E7855" w14:textId="77777777" w:rsidR="00D45658" w:rsidRDefault="00D45658" w:rsidP="006E7220">
      <w:pPr>
        <w:spacing w:line="480" w:lineRule="auto"/>
        <w:ind w:firstLine="360"/>
        <w:rPr>
          <w:rFonts w:ascii="Arial" w:hAnsi="Arial" w:cs="Arial"/>
          <w:color w:val="000000" w:themeColor="text1"/>
        </w:rPr>
      </w:pPr>
    </w:p>
    <w:p w14:paraId="1A8256FE" w14:textId="3DEC8139" w:rsidR="00826C7A" w:rsidRDefault="00E13083" w:rsidP="008A7E7A">
      <w:pPr>
        <w:numPr>
          <w:ilvl w:val="0"/>
          <w:numId w:val="1"/>
        </w:numPr>
        <w:spacing w:line="480" w:lineRule="auto"/>
        <w:rPr>
          <w:rFonts w:ascii="Arial" w:hAnsi="Arial" w:cs="Arial"/>
          <w:color w:val="000000" w:themeColor="text1"/>
        </w:rPr>
      </w:pPr>
      <w:r w:rsidRPr="00E13083">
        <w:rPr>
          <w:rFonts w:ascii="Arial" w:hAnsi="Arial" w:cs="Arial"/>
          <w:b/>
          <w:bCs/>
          <w:color w:val="000000" w:themeColor="text1"/>
        </w:rPr>
        <w:t>In diffuse mutualisms with functionally redundant seed disperser assemblages, resource diversity may modulate seed dispersal more than the loss of individual species.</w:t>
      </w:r>
      <w:r w:rsidR="00D45658">
        <w:rPr>
          <w:rFonts w:ascii="Arial" w:hAnsi="Arial" w:cs="Arial"/>
          <w:b/>
          <w:bCs/>
          <w:color w:val="000000" w:themeColor="text1"/>
        </w:rPr>
        <w:t xml:space="preserve"> (</w:t>
      </w:r>
      <w:r w:rsidR="009B70FB">
        <w:rPr>
          <w:rFonts w:ascii="Arial" w:hAnsi="Arial" w:cs="Arial"/>
          <w:b/>
          <w:bCs/>
          <w:color w:val="000000" w:themeColor="text1"/>
        </w:rPr>
        <w:t>Resources</w:t>
      </w:r>
      <w:r w:rsidR="00D45658">
        <w:rPr>
          <w:rFonts w:ascii="Arial" w:hAnsi="Arial" w:cs="Arial"/>
          <w:b/>
          <w:bCs/>
          <w:color w:val="000000" w:themeColor="text1"/>
        </w:rPr>
        <w:t xml:space="preserve"> end last to begin this)</w:t>
      </w:r>
    </w:p>
    <w:p w14:paraId="553616BB" w14:textId="3186B699" w:rsidR="003B6F81" w:rsidRDefault="009B70FB" w:rsidP="003B6F81">
      <w:pPr>
        <w:spacing w:line="480" w:lineRule="auto"/>
        <w:ind w:firstLine="360"/>
        <w:rPr>
          <w:rFonts w:ascii="Arial" w:hAnsi="Arial" w:cs="Arial"/>
          <w:color w:val="000000" w:themeColor="text1"/>
        </w:rPr>
      </w:pPr>
      <w:r>
        <w:rPr>
          <w:rFonts w:ascii="Arial" w:hAnsi="Arial" w:cs="Arial"/>
          <w:color w:val="000000" w:themeColor="text1"/>
        </w:rPr>
        <w:t xml:space="preserve">It is important to define resources </w:t>
      </w:r>
      <w:r w:rsidR="008A7E7A">
        <w:rPr>
          <w:rFonts w:ascii="Arial" w:hAnsi="Arial" w:cs="Arial"/>
          <w:color w:val="000000" w:themeColor="text1"/>
        </w:rPr>
        <w:t xml:space="preserve">as a substance or object in the environment required by an animal for growth, maintenance, and reproduction </w:t>
      </w:r>
      <w:r w:rsidR="008A7E7A" w:rsidRPr="008A7E7A">
        <w:rPr>
          <w:rFonts w:ascii="Arial" w:hAnsi="Arial" w:cs="Arial"/>
          <w:color w:val="000000" w:themeColor="text1"/>
        </w:rPr>
        <w:fldChar w:fldCharType="begin"/>
      </w:r>
      <w:r w:rsidR="008A7E7A" w:rsidRPr="008A7E7A">
        <w:rPr>
          <w:rFonts w:ascii="Arial" w:hAnsi="Arial" w:cs="Arial"/>
          <w:color w:val="000000" w:themeColor="text1"/>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8A7E7A" w:rsidRPr="008A7E7A">
        <w:rPr>
          <w:rFonts w:ascii="Arial" w:hAnsi="Arial" w:cs="Arial"/>
          <w:color w:val="000000" w:themeColor="text1"/>
        </w:rPr>
        <w:fldChar w:fldCharType="separate"/>
      </w:r>
      <w:r w:rsidR="008A7E7A" w:rsidRPr="008A7E7A">
        <w:rPr>
          <w:rFonts w:ascii="Arial" w:hAnsi="Arial" w:cs="Arial"/>
          <w:color w:val="000000" w:themeColor="text1"/>
        </w:rPr>
        <w:t>(Borah &amp; Beckman, 2021; Gleditsch et al., 2017; Howe &amp; Smallwood, 1982)</w:t>
      </w:r>
      <w:r w:rsidR="008A7E7A" w:rsidRPr="008A7E7A">
        <w:rPr>
          <w:rFonts w:ascii="Arial" w:hAnsi="Arial" w:cs="Arial"/>
          <w:color w:val="000000" w:themeColor="text1"/>
        </w:rPr>
        <w:fldChar w:fldCharType="end"/>
      </w:r>
      <w:r w:rsidR="008A7E7A">
        <w:rPr>
          <w:rFonts w:ascii="Arial" w:hAnsi="Arial" w:cs="Arial"/>
          <w:color w:val="000000" w:themeColor="text1"/>
        </w:rPr>
        <w:t>.</w:t>
      </w:r>
      <w:r w:rsidR="00923CF2">
        <w:rPr>
          <w:rFonts w:ascii="Arial" w:hAnsi="Arial" w:cs="Arial"/>
          <w:color w:val="000000" w:themeColor="text1"/>
        </w:rPr>
        <w:t xml:space="preserve"> </w:t>
      </w:r>
      <w:commentRangeStart w:id="16"/>
      <w:r w:rsidR="00DE7B59">
        <w:rPr>
          <w:rFonts w:ascii="Arial" w:hAnsi="Arial" w:cs="Arial"/>
          <w:color w:val="000000" w:themeColor="text1"/>
        </w:rPr>
        <w:t>A general underlying theme in dispersal ecology is that seeds are dispersed towards resources (XXXX, XXXX)</w:t>
      </w:r>
      <w:commentRangeEnd w:id="16"/>
      <w:r w:rsidR="00DE7B59">
        <w:rPr>
          <w:rStyle w:val="CommentReference"/>
        </w:rPr>
        <w:commentReference w:id="16"/>
      </w:r>
      <w:r w:rsidR="003B6F81">
        <w:rPr>
          <w:rFonts w:ascii="Arial" w:hAnsi="Arial" w:cs="Arial"/>
          <w:color w:val="000000" w:themeColor="text1"/>
        </w:rPr>
        <w:t xml:space="preserve"> </w:t>
      </w:r>
      <w:commentRangeStart w:id="17"/>
      <w:r w:rsidR="00DE7B59">
        <w:rPr>
          <w:rFonts w:ascii="Arial" w:hAnsi="Arial" w:cs="Arial"/>
          <w:color w:val="000000" w:themeColor="text1"/>
        </w:rPr>
        <w:t>because r</w:t>
      </w:r>
      <w:r w:rsidR="00923CF2">
        <w:rPr>
          <w:rFonts w:ascii="Arial" w:hAnsi="Arial" w:cs="Arial"/>
          <w:color w:val="000000" w:themeColor="text1"/>
        </w:rPr>
        <w:t>esource abundance and diversity influence animal behavior</w:t>
      </w:r>
      <w:r w:rsidR="003B6F81">
        <w:rPr>
          <w:rFonts w:ascii="Arial" w:hAnsi="Arial" w:cs="Arial"/>
          <w:color w:val="000000" w:themeColor="text1"/>
        </w:rPr>
        <w:t xml:space="preserve"> and seed deposition sites</w:t>
      </w:r>
      <w:r w:rsidR="00923CF2">
        <w:rPr>
          <w:rFonts w:ascii="Arial" w:hAnsi="Arial" w:cs="Arial"/>
          <w:color w:val="000000" w:themeColor="text1"/>
        </w:rPr>
        <w:t xml:space="preserve"> </w:t>
      </w:r>
      <w:r w:rsidR="00923CF2" w:rsidRPr="00923CF2">
        <w:rPr>
          <w:rFonts w:ascii="Arial" w:hAnsi="Arial" w:cs="Arial"/>
          <w:color w:val="000000" w:themeColor="text1"/>
        </w:rPr>
        <w:fldChar w:fldCharType="begin"/>
      </w:r>
      <w:r w:rsidR="00923CF2" w:rsidRPr="00923CF2">
        <w:rPr>
          <w:rFonts w:ascii="Arial" w:hAnsi="Arial" w:cs="Arial"/>
          <w:color w:val="000000" w:themeColor="text1"/>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923CF2" w:rsidRPr="00923CF2">
        <w:rPr>
          <w:rFonts w:ascii="Arial" w:hAnsi="Arial" w:cs="Arial"/>
          <w:color w:val="000000" w:themeColor="text1"/>
        </w:rPr>
        <w:fldChar w:fldCharType="separate"/>
      </w:r>
      <w:r w:rsidR="00923CF2" w:rsidRPr="00923CF2">
        <w:rPr>
          <w:rFonts w:ascii="Arial" w:hAnsi="Arial" w:cs="Arial"/>
          <w:color w:val="000000" w:themeColor="text1"/>
        </w:rPr>
        <w:t>(</w:t>
      </w:r>
      <w:r w:rsidR="003B6F81">
        <w:rPr>
          <w:rFonts w:ascii="Arial" w:hAnsi="Arial" w:cs="Arial"/>
          <w:color w:val="000000" w:themeColor="text1"/>
        </w:rPr>
        <w:t xml:space="preserve">Saracco et al. 2004; </w:t>
      </w:r>
      <w:r w:rsidR="00923CF2" w:rsidRPr="00923CF2">
        <w:rPr>
          <w:rFonts w:ascii="Arial" w:hAnsi="Arial" w:cs="Arial"/>
          <w:color w:val="000000" w:themeColor="text1"/>
        </w:rPr>
        <w:t xml:space="preserve">García et al., 2011; </w:t>
      </w:r>
      <w:r w:rsidR="003B6F81">
        <w:rPr>
          <w:rFonts w:ascii="Arial" w:hAnsi="Arial" w:cs="Arial"/>
          <w:color w:val="000000" w:themeColor="text1"/>
        </w:rPr>
        <w:t xml:space="preserve">Carpentar et al. 2018; </w:t>
      </w:r>
      <w:r w:rsidR="00923CF2" w:rsidRPr="00923CF2">
        <w:rPr>
          <w:rFonts w:ascii="Arial" w:hAnsi="Arial" w:cs="Arial"/>
          <w:color w:val="000000" w:themeColor="text1"/>
        </w:rPr>
        <w:t>Schupp et al., 2019)</w:t>
      </w:r>
      <w:r w:rsidR="00923CF2" w:rsidRPr="00923CF2">
        <w:rPr>
          <w:rFonts w:ascii="Arial" w:hAnsi="Arial" w:cs="Arial"/>
          <w:color w:val="000000" w:themeColor="text1"/>
        </w:rPr>
        <w:fldChar w:fldCharType="end"/>
      </w:r>
      <w:commentRangeEnd w:id="17"/>
      <w:r w:rsidR="00DE7B59">
        <w:rPr>
          <w:rStyle w:val="CommentReference"/>
        </w:rPr>
        <w:commentReference w:id="17"/>
      </w:r>
      <w:r w:rsidR="00923CF2">
        <w:rPr>
          <w:rFonts w:ascii="Arial" w:hAnsi="Arial" w:cs="Arial"/>
          <w:color w:val="000000" w:themeColor="text1"/>
        </w:rPr>
        <w:t>.</w:t>
      </w:r>
      <w:r w:rsidR="008A7E7A">
        <w:rPr>
          <w:rFonts w:ascii="Arial" w:hAnsi="Arial" w:cs="Arial"/>
          <w:color w:val="000000" w:themeColor="text1"/>
        </w:rPr>
        <w:t xml:space="preserve"> </w:t>
      </w:r>
      <w:r w:rsidR="009D6D64">
        <w:rPr>
          <w:rFonts w:ascii="Arial" w:hAnsi="Arial" w:cs="Arial"/>
          <w:color w:val="000000" w:themeColor="text1"/>
        </w:rPr>
        <w:t>However, r</w:t>
      </w:r>
      <w:r w:rsidR="008A7E7A">
        <w:rPr>
          <w:rFonts w:ascii="Arial" w:hAnsi="Arial" w:cs="Arial"/>
          <w:color w:val="000000" w:themeColor="text1"/>
        </w:rPr>
        <w:t>esource diversity in ecosystems is declining (</w:t>
      </w:r>
      <w:commentRangeStart w:id="18"/>
      <w:r w:rsidR="008A7E7A">
        <w:rPr>
          <w:rFonts w:ascii="Arial" w:hAnsi="Arial" w:cs="Arial"/>
          <w:color w:val="000000" w:themeColor="text1"/>
        </w:rPr>
        <w:t>XXXX</w:t>
      </w:r>
      <w:commentRangeEnd w:id="18"/>
      <w:r w:rsidR="00A0340E">
        <w:rPr>
          <w:rStyle w:val="CommentReference"/>
        </w:rPr>
        <w:commentReference w:id="18"/>
      </w:r>
      <w:r w:rsidR="008A7E7A">
        <w:rPr>
          <w:rFonts w:ascii="Arial" w:hAnsi="Arial" w:cs="Arial"/>
          <w:color w:val="000000" w:themeColor="text1"/>
        </w:rPr>
        <w:t>)</w:t>
      </w:r>
      <w:r>
        <w:rPr>
          <w:rFonts w:ascii="Arial" w:hAnsi="Arial" w:cs="Arial"/>
          <w:color w:val="000000" w:themeColor="text1"/>
        </w:rPr>
        <w:t>,</w:t>
      </w:r>
      <w:r w:rsidR="008A7E7A">
        <w:rPr>
          <w:rFonts w:ascii="Arial" w:hAnsi="Arial" w:cs="Arial"/>
          <w:color w:val="000000" w:themeColor="text1"/>
        </w:rPr>
        <w:t xml:space="preserve"> and there is a need </w:t>
      </w:r>
      <w:r>
        <w:rPr>
          <w:rFonts w:ascii="Arial" w:hAnsi="Arial" w:cs="Arial"/>
          <w:color w:val="000000" w:themeColor="text1"/>
        </w:rPr>
        <w:t>to understand better</w:t>
      </w:r>
      <w:r w:rsidR="008A7E7A">
        <w:rPr>
          <w:rFonts w:ascii="Arial" w:hAnsi="Arial" w:cs="Arial"/>
          <w:color w:val="000000" w:themeColor="text1"/>
        </w:rPr>
        <w:t xml:space="preserve"> how</w:t>
      </w:r>
      <w:r w:rsidR="00280BA8">
        <w:rPr>
          <w:rFonts w:ascii="Arial" w:hAnsi="Arial" w:cs="Arial"/>
          <w:color w:val="000000" w:themeColor="text1"/>
        </w:rPr>
        <w:t xml:space="preserve"> this</w:t>
      </w:r>
      <w:r w:rsidR="008A7E7A">
        <w:rPr>
          <w:rFonts w:ascii="Arial" w:hAnsi="Arial" w:cs="Arial"/>
          <w:color w:val="000000" w:themeColor="text1"/>
        </w:rPr>
        <w:t xml:space="preserve"> impacts diffuse mutualisms.</w:t>
      </w:r>
      <w:r w:rsidR="00DE7B59">
        <w:rPr>
          <w:rFonts w:ascii="Arial" w:hAnsi="Arial" w:cs="Arial"/>
          <w:color w:val="000000" w:themeColor="text1"/>
        </w:rPr>
        <w:t xml:space="preserve"> In systems with </w:t>
      </w:r>
      <w:r>
        <w:rPr>
          <w:rFonts w:ascii="Arial" w:hAnsi="Arial" w:cs="Arial"/>
          <w:color w:val="000000" w:themeColor="text1"/>
        </w:rPr>
        <w:t xml:space="preserve">great </w:t>
      </w:r>
      <w:r w:rsidR="00DE7B59">
        <w:rPr>
          <w:rFonts w:ascii="Arial" w:hAnsi="Arial" w:cs="Arial"/>
          <w:color w:val="000000" w:themeColor="text1"/>
        </w:rPr>
        <w:t xml:space="preserve">functional redundancy (i.e., multiple species </w:t>
      </w:r>
      <w:r w:rsidR="0035115E">
        <w:rPr>
          <w:rFonts w:ascii="Arial" w:hAnsi="Arial" w:cs="Arial"/>
          <w:color w:val="000000" w:themeColor="text1"/>
        </w:rPr>
        <w:t xml:space="preserve">share similar roles within the </w:t>
      </w:r>
      <w:r w:rsidR="0035115E">
        <w:rPr>
          <w:rFonts w:ascii="Arial" w:hAnsi="Arial" w:cs="Arial"/>
          <w:color w:val="000000" w:themeColor="text1"/>
        </w:rPr>
        <w:lastRenderedPageBreak/>
        <w:t>ecosystem)</w:t>
      </w:r>
      <w:r w:rsidR="00DE7B59">
        <w:rPr>
          <w:rFonts w:ascii="Arial" w:hAnsi="Arial" w:cs="Arial"/>
          <w:color w:val="000000" w:themeColor="text1"/>
        </w:rPr>
        <w:t xml:space="preserve">, declining resource diversity may have a </w:t>
      </w:r>
      <w:r>
        <w:rPr>
          <w:rFonts w:ascii="Arial" w:hAnsi="Arial" w:cs="Arial"/>
          <w:color w:val="000000" w:themeColor="text1"/>
        </w:rPr>
        <w:t>more substantial</w:t>
      </w:r>
      <w:r w:rsidR="00DE7B59">
        <w:rPr>
          <w:rFonts w:ascii="Arial" w:hAnsi="Arial" w:cs="Arial"/>
          <w:color w:val="000000" w:themeColor="text1"/>
        </w:rPr>
        <w:t xml:space="preserve"> impact than declining seed vector diversity</w:t>
      </w:r>
      <w:r w:rsidR="0035115E">
        <w:rPr>
          <w:rFonts w:ascii="Arial" w:hAnsi="Arial" w:cs="Arial"/>
          <w:color w:val="000000" w:themeColor="text1"/>
        </w:rPr>
        <w:t xml:space="preserve">. </w:t>
      </w:r>
      <w:r w:rsidR="00DE7B59">
        <w:rPr>
          <w:rFonts w:ascii="Arial" w:hAnsi="Arial" w:cs="Arial"/>
          <w:color w:val="000000" w:themeColor="text1"/>
        </w:rPr>
        <w:t>We know declines in plant diversity can impair seed dispersal (</w:t>
      </w:r>
      <w:commentRangeStart w:id="19"/>
      <w:r w:rsidR="00DE7B59">
        <w:rPr>
          <w:rFonts w:ascii="Arial" w:hAnsi="Arial" w:cs="Arial"/>
          <w:color w:val="000000" w:themeColor="text1"/>
        </w:rPr>
        <w:t>XXXX</w:t>
      </w:r>
      <w:commentRangeEnd w:id="19"/>
      <w:r w:rsidR="00A0340E">
        <w:rPr>
          <w:rStyle w:val="CommentReference"/>
        </w:rPr>
        <w:commentReference w:id="19"/>
      </w:r>
      <w:r w:rsidR="00DE7B59">
        <w:rPr>
          <w:rFonts w:ascii="Arial" w:hAnsi="Arial" w:cs="Arial"/>
          <w:color w:val="000000" w:themeColor="text1"/>
        </w:rPr>
        <w:t>)</w:t>
      </w:r>
      <w:r>
        <w:rPr>
          <w:rFonts w:ascii="Arial" w:hAnsi="Arial" w:cs="Arial"/>
          <w:color w:val="000000" w:themeColor="text1"/>
        </w:rPr>
        <w:t>. Still, reductions</w:t>
      </w:r>
      <w:r w:rsidR="00DE7B59">
        <w:rPr>
          <w:rFonts w:ascii="Arial" w:hAnsi="Arial" w:cs="Arial"/>
          <w:color w:val="000000" w:themeColor="text1"/>
        </w:rPr>
        <w:t xml:space="preserve"> in </w:t>
      </w:r>
      <w:r w:rsidR="0035115E">
        <w:rPr>
          <w:rFonts w:ascii="Arial" w:hAnsi="Arial" w:cs="Arial"/>
          <w:color w:val="000000" w:themeColor="text1"/>
        </w:rPr>
        <w:t xml:space="preserve">seed vector (e.g., bird) richness may not have as robust of an effect if there is functional redundancy in most seed dispersal relationships. </w:t>
      </w:r>
    </w:p>
    <w:p w14:paraId="10048D83" w14:textId="66D1FD07" w:rsidR="00D45658" w:rsidRPr="00D45658" w:rsidRDefault="00D45658" w:rsidP="00646FAF">
      <w:pPr>
        <w:numPr>
          <w:ilvl w:val="0"/>
          <w:numId w:val="1"/>
        </w:numPr>
        <w:spacing w:line="480" w:lineRule="auto"/>
        <w:ind w:firstLine="360"/>
        <w:rPr>
          <w:rFonts w:ascii="Arial" w:hAnsi="Arial" w:cs="Arial"/>
          <w:color w:val="000000" w:themeColor="text1"/>
        </w:rPr>
      </w:pPr>
      <w:r>
        <w:rPr>
          <w:rFonts w:ascii="Arial" w:hAnsi="Arial" w:cs="Arial"/>
          <w:b/>
          <w:bCs/>
          <w:color w:val="000000" w:themeColor="text1"/>
        </w:rPr>
        <w:t>More specifically</w:t>
      </w:r>
      <w:r w:rsidR="009B70FB">
        <w:rPr>
          <w:rFonts w:ascii="Arial" w:hAnsi="Arial" w:cs="Arial"/>
          <w:b/>
          <w:bCs/>
          <w:color w:val="000000" w:themeColor="text1"/>
        </w:rPr>
        <w:t>,</w:t>
      </w:r>
      <w:r>
        <w:rPr>
          <w:rFonts w:ascii="Arial" w:hAnsi="Arial" w:cs="Arial"/>
          <w:b/>
          <w:bCs/>
          <w:color w:val="000000" w:themeColor="text1"/>
        </w:rPr>
        <w:t xml:space="preserve"> birds and their ...</w:t>
      </w:r>
    </w:p>
    <w:p w14:paraId="3DA0D00E" w14:textId="32F14E9E" w:rsidR="00646FAF" w:rsidRPr="00D45658" w:rsidRDefault="003B6F81" w:rsidP="00D45658">
      <w:pPr>
        <w:spacing w:line="480" w:lineRule="auto"/>
        <w:ind w:firstLine="360"/>
        <w:rPr>
          <w:rFonts w:ascii="Arial" w:hAnsi="Arial" w:cs="Arial"/>
          <w:color w:val="000000" w:themeColor="text1"/>
        </w:rPr>
      </w:pPr>
      <w:r w:rsidRPr="00D45658">
        <w:rPr>
          <w:rFonts w:ascii="Arial" w:hAnsi="Arial" w:cs="Arial"/>
          <w:color w:val="000000" w:themeColor="text1"/>
        </w:rPr>
        <w:t xml:space="preserve">Declining bird populations and community richness raise concerns on how decreasing abundance and diversity of seed vectors will impact seed </w:t>
      </w:r>
      <w:r w:rsidR="009D6D64" w:rsidRPr="00D45658">
        <w:rPr>
          <w:rFonts w:ascii="Arial" w:hAnsi="Arial" w:cs="Arial"/>
          <w:color w:val="000000" w:themeColor="text1"/>
        </w:rPr>
        <w:t>dispersal</w:t>
      </w:r>
      <w:r w:rsidRPr="00D45658">
        <w:rPr>
          <w:rFonts w:ascii="Arial" w:hAnsi="Arial" w:cs="Arial"/>
          <w:color w:val="000000" w:themeColor="text1"/>
        </w:rPr>
        <w:t xml:space="preserve"> throughout ecosystems (Camargo et al. 2020, </w:t>
      </w:r>
      <w:proofErr w:type="spellStart"/>
      <w:r w:rsidRPr="00D45658">
        <w:rPr>
          <w:rFonts w:ascii="Arial" w:hAnsi="Arial" w:cs="Arial"/>
          <w:color w:val="000000" w:themeColor="text1"/>
        </w:rPr>
        <w:t>Wesely</w:t>
      </w:r>
      <w:proofErr w:type="spellEnd"/>
      <w:r w:rsidRPr="00D45658">
        <w:rPr>
          <w:rFonts w:ascii="Arial" w:hAnsi="Arial" w:cs="Arial"/>
          <w:color w:val="000000" w:themeColor="text1"/>
        </w:rPr>
        <w:t xml:space="preserve"> et al. 2020). We know birds are common and effective seed vectors in terrestrial ecosystems (Howe 1997, </w:t>
      </w:r>
      <w:proofErr w:type="spellStart"/>
      <w:r w:rsidRPr="00D45658">
        <w:rPr>
          <w:rFonts w:ascii="Arial" w:hAnsi="Arial" w:cs="Arial"/>
          <w:color w:val="000000" w:themeColor="text1"/>
        </w:rPr>
        <w:t>Naniwadekar</w:t>
      </w:r>
      <w:proofErr w:type="spellEnd"/>
      <w:r w:rsidRPr="00D45658">
        <w:rPr>
          <w:rFonts w:ascii="Arial" w:hAnsi="Arial" w:cs="Arial"/>
          <w:color w:val="000000" w:themeColor="text1"/>
        </w:rPr>
        <w:t xml:space="preserve"> et al. 2019, </w:t>
      </w:r>
      <w:proofErr w:type="spellStart"/>
      <w:r w:rsidRPr="00D45658">
        <w:rPr>
          <w:rFonts w:ascii="Arial" w:hAnsi="Arial" w:cs="Arial"/>
          <w:color w:val="000000" w:themeColor="text1"/>
        </w:rPr>
        <w:t>Subalusky</w:t>
      </w:r>
      <w:proofErr w:type="spellEnd"/>
      <w:r w:rsidRPr="00D45658">
        <w:rPr>
          <w:rFonts w:ascii="Arial" w:hAnsi="Arial" w:cs="Arial"/>
          <w:color w:val="000000" w:themeColor="text1"/>
        </w:rPr>
        <w:t xml:space="preserve"> &amp; Post 2019, Whelan et al. 2008, Wotton and Kelly 2012)</w:t>
      </w:r>
      <w:r w:rsidR="009B70FB">
        <w:rPr>
          <w:rFonts w:ascii="Arial" w:hAnsi="Arial" w:cs="Arial"/>
          <w:color w:val="000000" w:themeColor="text1"/>
        </w:rPr>
        <w:t>,</w:t>
      </w:r>
      <w:r w:rsidR="009D6D64" w:rsidRPr="00D45658">
        <w:rPr>
          <w:rFonts w:ascii="Arial" w:hAnsi="Arial" w:cs="Arial"/>
          <w:color w:val="000000" w:themeColor="text1"/>
        </w:rPr>
        <w:t xml:space="preserve"> and bird size has been linked to seed dispersal distance, highlighting bird richness importance (</w:t>
      </w:r>
      <w:proofErr w:type="spellStart"/>
      <w:r w:rsidR="009D6D64" w:rsidRPr="00D45658">
        <w:rPr>
          <w:rFonts w:ascii="Arial" w:hAnsi="Arial" w:cs="Arial"/>
          <w:color w:val="000000" w:themeColor="text1"/>
        </w:rPr>
        <w:t>Godínez</w:t>
      </w:r>
      <w:proofErr w:type="spellEnd"/>
      <w:r w:rsidR="009D6D64" w:rsidRPr="00D45658">
        <w:rPr>
          <w:rFonts w:ascii="Arial" w:hAnsi="Arial" w:cs="Arial"/>
          <w:color w:val="000000" w:themeColor="text1"/>
        </w:rPr>
        <w:t xml:space="preserve"> -Alvarez et al. 2020). </w:t>
      </w:r>
      <w:r w:rsidR="009B70FB">
        <w:rPr>
          <w:rFonts w:ascii="Arial" w:hAnsi="Arial" w:cs="Arial"/>
          <w:color w:val="000000" w:themeColor="text1"/>
        </w:rPr>
        <w:t>We need m</w:t>
      </w:r>
      <w:r w:rsidRPr="00D45658">
        <w:rPr>
          <w:rFonts w:ascii="Arial" w:hAnsi="Arial" w:cs="Arial"/>
          <w:color w:val="000000" w:themeColor="text1"/>
        </w:rPr>
        <w:t>ore information on how</w:t>
      </w:r>
      <w:r w:rsidR="009B70FB">
        <w:rPr>
          <w:rFonts w:ascii="Arial" w:hAnsi="Arial" w:cs="Arial"/>
          <w:color w:val="000000" w:themeColor="text1"/>
        </w:rPr>
        <w:t xml:space="preserve"> d</w:t>
      </w:r>
      <w:r w:rsidR="009B70FB" w:rsidRPr="00D45658">
        <w:rPr>
          <w:rFonts w:ascii="Arial" w:hAnsi="Arial" w:cs="Arial"/>
          <w:color w:val="000000" w:themeColor="text1"/>
        </w:rPr>
        <w:t>epauperate bird assemblage</w:t>
      </w:r>
      <w:r w:rsidR="009B70FB">
        <w:rPr>
          <w:rFonts w:ascii="Arial" w:hAnsi="Arial" w:cs="Arial"/>
          <w:color w:val="000000" w:themeColor="text1"/>
        </w:rPr>
        <w:t xml:space="preserve"> impacts</w:t>
      </w:r>
      <w:r w:rsidR="009B70FB" w:rsidRPr="00D45658">
        <w:rPr>
          <w:rFonts w:ascii="Arial" w:hAnsi="Arial" w:cs="Arial"/>
          <w:color w:val="000000" w:themeColor="text1"/>
        </w:rPr>
        <w:t xml:space="preserve"> </w:t>
      </w:r>
      <w:r w:rsidR="00EA1D5F">
        <w:rPr>
          <w:rFonts w:ascii="Arial" w:hAnsi="Arial" w:cs="Arial"/>
          <w:color w:val="000000" w:themeColor="text1"/>
        </w:rPr>
        <w:t xml:space="preserve">ecosystem </w:t>
      </w:r>
      <w:r w:rsidRPr="00D45658">
        <w:rPr>
          <w:rFonts w:ascii="Arial" w:hAnsi="Arial" w:cs="Arial"/>
          <w:color w:val="000000" w:themeColor="text1"/>
        </w:rPr>
        <w:t>plant diversity (i.e., seed richness).</w:t>
      </w:r>
      <w:r w:rsidR="009D6D64" w:rsidRPr="00D45658">
        <w:rPr>
          <w:rFonts w:ascii="Arial" w:hAnsi="Arial" w:cs="Arial"/>
          <w:color w:val="000000" w:themeColor="text1"/>
        </w:rPr>
        <w:t xml:space="preserve"> </w:t>
      </w:r>
      <w:r w:rsidR="0035115E" w:rsidRPr="00D45658">
        <w:rPr>
          <w:rFonts w:ascii="Arial" w:hAnsi="Arial" w:cs="Arial"/>
          <w:color w:val="000000" w:themeColor="text1"/>
          <w:highlight w:val="yellow"/>
        </w:rPr>
        <w:t>Considering birds are prominent seed vectors in temperate forest diffuse mutualisms</w:t>
      </w:r>
      <w:r w:rsidR="00A0340E" w:rsidRPr="00D45658">
        <w:rPr>
          <w:rFonts w:ascii="Arial" w:hAnsi="Arial" w:cs="Arial"/>
          <w:color w:val="000000" w:themeColor="text1"/>
          <w:highlight w:val="yellow"/>
        </w:rPr>
        <w:t xml:space="preserve"> (</w:t>
      </w:r>
      <w:commentRangeStart w:id="20"/>
      <w:r w:rsidR="00A0340E" w:rsidRPr="00D45658">
        <w:rPr>
          <w:rFonts w:ascii="Arial" w:hAnsi="Arial" w:cs="Arial"/>
          <w:color w:val="000000" w:themeColor="text1"/>
          <w:highlight w:val="yellow"/>
        </w:rPr>
        <w:t>XXXX, XXXX</w:t>
      </w:r>
      <w:commentRangeEnd w:id="20"/>
      <w:r w:rsidR="00A0340E">
        <w:rPr>
          <w:rStyle w:val="CommentReference"/>
        </w:rPr>
        <w:commentReference w:id="20"/>
      </w:r>
      <w:r w:rsidR="00A0340E" w:rsidRPr="00D45658">
        <w:rPr>
          <w:rFonts w:ascii="Arial" w:hAnsi="Arial" w:cs="Arial"/>
          <w:color w:val="000000" w:themeColor="text1"/>
          <w:highlight w:val="yellow"/>
        </w:rPr>
        <w:t>)</w:t>
      </w:r>
      <w:r w:rsidR="0035115E" w:rsidRPr="00D45658">
        <w:rPr>
          <w:rFonts w:ascii="Arial" w:hAnsi="Arial" w:cs="Arial"/>
          <w:color w:val="000000" w:themeColor="text1"/>
          <w:highlight w:val="yellow"/>
        </w:rPr>
        <w:t>,</w:t>
      </w:r>
      <w:r w:rsidR="0035115E" w:rsidRPr="00D45658">
        <w:rPr>
          <w:rFonts w:ascii="Arial" w:hAnsi="Arial" w:cs="Arial"/>
          <w:color w:val="000000" w:themeColor="text1"/>
        </w:rPr>
        <w:t xml:space="preserve"> we examined how </w:t>
      </w:r>
      <w:r w:rsidR="00EA1D5F">
        <w:rPr>
          <w:rFonts w:ascii="Arial" w:hAnsi="Arial" w:cs="Arial"/>
          <w:color w:val="000000" w:themeColor="text1"/>
        </w:rPr>
        <w:t xml:space="preserve">a </w:t>
      </w:r>
      <w:r w:rsidR="0035115E" w:rsidRPr="00D45658">
        <w:rPr>
          <w:rFonts w:ascii="Arial" w:hAnsi="Arial" w:cs="Arial"/>
          <w:color w:val="000000" w:themeColor="text1"/>
        </w:rPr>
        <w:t xml:space="preserve">depauperate bird </w:t>
      </w:r>
      <w:r w:rsidR="00EA1D5F">
        <w:rPr>
          <w:rFonts w:ascii="Arial" w:hAnsi="Arial" w:cs="Arial"/>
          <w:color w:val="000000" w:themeColor="text1"/>
        </w:rPr>
        <w:t>community</w:t>
      </w:r>
      <w:r w:rsidR="0035115E" w:rsidRPr="00D45658">
        <w:rPr>
          <w:rFonts w:ascii="Arial" w:hAnsi="Arial" w:cs="Arial"/>
          <w:color w:val="000000" w:themeColor="text1"/>
        </w:rPr>
        <w:t xml:space="preserve"> influence the </w:t>
      </w:r>
      <w:r w:rsidR="00764DC7">
        <w:rPr>
          <w:rFonts w:ascii="Arial" w:hAnsi="Arial" w:cs="Arial"/>
          <w:color w:val="000000" w:themeColor="text1"/>
        </w:rPr>
        <w:t xml:space="preserve">diffuse mutualism </w:t>
      </w:r>
      <w:r w:rsidR="0035115E" w:rsidRPr="00D45658">
        <w:rPr>
          <w:rFonts w:ascii="Arial" w:hAnsi="Arial" w:cs="Arial"/>
          <w:color w:val="000000" w:themeColor="text1"/>
        </w:rPr>
        <w:t>relationship between seed rain richness (dispersal</w:t>
      </w:r>
      <w:r w:rsidR="009D6D64" w:rsidRPr="00D45658">
        <w:rPr>
          <w:rFonts w:ascii="Arial" w:hAnsi="Arial" w:cs="Arial"/>
          <w:color w:val="000000" w:themeColor="text1"/>
        </w:rPr>
        <w:t xml:space="preserve"> potential</w:t>
      </w:r>
      <w:r w:rsidR="0035115E" w:rsidRPr="00D45658">
        <w:rPr>
          <w:rFonts w:ascii="Arial" w:hAnsi="Arial" w:cs="Arial"/>
          <w:color w:val="000000" w:themeColor="text1"/>
        </w:rPr>
        <w:t xml:space="preserve">) and resource diversity. </w:t>
      </w:r>
    </w:p>
    <w:p w14:paraId="57D94F46" w14:textId="2D0F2CB0" w:rsidR="00646FAF" w:rsidRPr="00646FAF" w:rsidRDefault="00646FAF" w:rsidP="00646FAF">
      <w:pPr>
        <w:spacing w:line="480" w:lineRule="auto"/>
        <w:ind w:firstLine="360"/>
        <w:rPr>
          <w:rFonts w:ascii="Arial" w:hAnsi="Arial" w:cs="Arial"/>
          <w:color w:val="000000" w:themeColor="text1"/>
        </w:rPr>
      </w:pPr>
      <w:r w:rsidRPr="00646FAF">
        <w:rPr>
          <w:rFonts w:ascii="Arial" w:hAnsi="Arial" w:cs="Arial"/>
          <w:color w:val="000000" w:themeColor="text1"/>
        </w:rPr>
        <w:t xml:space="preserve">This experiment 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w:t>
      </w:r>
      <w:r w:rsidR="00EA1D5F">
        <w:rPr>
          <w:rFonts w:ascii="Arial" w:hAnsi="Arial" w:cs="Arial"/>
          <w:color w:val="000000" w:themeColor="text1"/>
        </w:rPr>
        <w:t>We selected t</w:t>
      </w:r>
      <w:r w:rsidRPr="00646FAF">
        <w:rPr>
          <w:rFonts w:ascii="Arial" w:hAnsi="Arial" w:cs="Arial"/>
          <w:color w:val="000000" w:themeColor="text1"/>
        </w:rPr>
        <w:t>his model system</w:t>
      </w:r>
      <w:r w:rsidR="00EA1D5F">
        <w:rPr>
          <w:rFonts w:ascii="Arial" w:hAnsi="Arial" w:cs="Arial"/>
          <w:color w:val="000000" w:themeColor="text1"/>
        </w:rPr>
        <w:t xml:space="preserve"> b</w:t>
      </w:r>
      <w:r w:rsidRPr="00646FAF">
        <w:rPr>
          <w:rFonts w:ascii="Arial" w:hAnsi="Arial" w:cs="Arial"/>
          <w:color w:val="000000" w:themeColor="text1"/>
        </w:rPr>
        <w:t xml:space="preserve">ecause bird feeders provide a convenient </w:t>
      </w:r>
      <w:r w:rsidR="00EA1D5F">
        <w:rPr>
          <w:rFonts w:ascii="Arial" w:hAnsi="Arial" w:cs="Arial"/>
          <w:color w:val="000000" w:themeColor="text1"/>
        </w:rPr>
        <w:t>approach</w:t>
      </w:r>
      <w:r w:rsidRPr="00646FAF">
        <w:rPr>
          <w:rFonts w:ascii="Arial" w:hAnsi="Arial" w:cs="Arial"/>
          <w:color w:val="000000" w:themeColor="text1"/>
        </w:rPr>
        <w:t xml:space="preserve"> to manipulate resource availability, are known to influence bird behavior</w:t>
      </w:r>
      <w:r>
        <w:rPr>
          <w:rFonts w:ascii="Arial" w:hAnsi="Arial" w:cs="Arial"/>
          <w:color w:val="000000" w:themeColor="text1"/>
        </w:rPr>
        <w:t xml:space="preserve"> as resources do</w:t>
      </w:r>
      <w:r w:rsidRPr="00646FAF">
        <w:rPr>
          <w:rFonts w:ascii="Arial" w:hAnsi="Arial" w:cs="Arial"/>
          <w:color w:val="000000" w:themeColor="text1"/>
        </w:rPr>
        <w:t xml:space="preserve">, and are ubiquitous in the United </w:t>
      </w:r>
      <w:r w:rsidRPr="00646FAF">
        <w:rPr>
          <w:rFonts w:ascii="Arial" w:hAnsi="Arial" w:cs="Arial"/>
          <w:color w:val="000000" w:themeColor="text1"/>
        </w:rPr>
        <w:lastRenderedPageBreak/>
        <w:t xml:space="preserve">States (Cowie and </w:t>
      </w:r>
      <w:proofErr w:type="spellStart"/>
      <w:r w:rsidRPr="00646FAF">
        <w:rPr>
          <w:rFonts w:ascii="Arial" w:hAnsi="Arial" w:cs="Arial"/>
          <w:color w:val="000000" w:themeColor="text1"/>
        </w:rPr>
        <w:t>Hinsley</w:t>
      </w:r>
      <w:proofErr w:type="spellEnd"/>
      <w:r w:rsidRPr="00646FAF">
        <w:rPr>
          <w:rFonts w:ascii="Arial" w:hAnsi="Arial" w:cs="Arial"/>
          <w:color w:val="000000" w:themeColor="text1"/>
        </w:rPr>
        <w:t xml:space="preserve"> 1988, </w:t>
      </w:r>
      <w:proofErr w:type="spellStart"/>
      <w:r w:rsidRPr="00646FAF">
        <w:rPr>
          <w:rFonts w:ascii="Arial" w:hAnsi="Arial" w:cs="Arial"/>
          <w:color w:val="000000" w:themeColor="text1"/>
        </w:rPr>
        <w:t>Lepcyzk</w:t>
      </w:r>
      <w:proofErr w:type="spellEnd"/>
      <w:r w:rsidRPr="00646FAF">
        <w:rPr>
          <w:rFonts w:ascii="Arial" w:hAnsi="Arial" w:cs="Arial"/>
          <w:color w:val="000000" w:themeColor="text1"/>
        </w:rPr>
        <w:t xml:space="preserve"> et al. 2004, Fuller et al. 2008, Galbraith et al. 2015). </w:t>
      </w:r>
      <w:commentRangeStart w:id="21"/>
      <w:r w:rsidRPr="00646FAF">
        <w:rPr>
          <w:rFonts w:ascii="Arial" w:hAnsi="Arial" w:cs="Arial"/>
          <w:color w:val="000000" w:themeColor="text1"/>
        </w:rPr>
        <w:t xml:space="preserve">To represent variation in resources, </w:t>
      </w:r>
      <w:r w:rsidR="006B0070">
        <w:rPr>
          <w:rFonts w:ascii="Arial" w:hAnsi="Arial" w:cs="Arial"/>
          <w:color w:val="000000" w:themeColor="text1"/>
        </w:rPr>
        <w:t xml:space="preserve">we stocked </w:t>
      </w:r>
      <w:r w:rsidRPr="00646FAF">
        <w:rPr>
          <w:rFonts w:ascii="Arial" w:hAnsi="Arial" w:cs="Arial"/>
          <w:color w:val="000000" w:themeColor="text1"/>
        </w:rPr>
        <w:t>bird feeders with varying compositions of seeds, nuts</w:t>
      </w:r>
      <w:r w:rsidR="00EA1D5F">
        <w:rPr>
          <w:rFonts w:ascii="Arial" w:hAnsi="Arial" w:cs="Arial"/>
          <w:color w:val="000000" w:themeColor="text1"/>
        </w:rPr>
        <w:t>,</w:t>
      </w:r>
      <w:r w:rsidRPr="00646FAF">
        <w:rPr>
          <w:rFonts w:ascii="Arial" w:hAnsi="Arial" w:cs="Arial"/>
          <w:color w:val="000000" w:themeColor="text1"/>
        </w:rPr>
        <w:t xml:space="preserve"> and insects of various sizes and nutritional content. </w:t>
      </w:r>
      <w:commentRangeEnd w:id="21"/>
      <w:r w:rsidR="006B0070">
        <w:rPr>
          <w:rStyle w:val="CommentReference"/>
        </w:rPr>
        <w:commentReference w:id="21"/>
      </w:r>
      <w:commentRangeStart w:id="22"/>
      <w:r w:rsidRPr="00646FAF">
        <w:rPr>
          <w:rFonts w:ascii="Arial" w:hAnsi="Arial" w:cs="Arial"/>
          <w:color w:val="000000" w:themeColor="text1"/>
        </w:rPr>
        <w:t>Experiment results were hypothesized to exhibit a positive relationship between resource, bird and seed richness and observations</w:t>
      </w:r>
      <w:commentRangeEnd w:id="22"/>
      <w:r w:rsidR="0038400B">
        <w:rPr>
          <w:rStyle w:val="CommentReference"/>
        </w:rPr>
        <w:commentReference w:id="22"/>
      </w:r>
      <w:r w:rsidRPr="00646FAF">
        <w:rPr>
          <w:rFonts w:ascii="Arial" w:hAnsi="Arial" w:cs="Arial"/>
          <w:color w:val="000000" w:themeColor="text1"/>
        </w:rPr>
        <w:t>.</w:t>
      </w:r>
    </w:p>
    <w:p w14:paraId="1EABA00C" w14:textId="3C6A7379" w:rsidR="00646FAF" w:rsidRDefault="00646FAF" w:rsidP="00646FAF">
      <w:pPr>
        <w:spacing w:line="480" w:lineRule="auto"/>
        <w:ind w:firstLine="360"/>
        <w:rPr>
          <w:rFonts w:ascii="Arial" w:hAnsi="Arial" w:cs="Arial"/>
          <w:color w:val="000000" w:themeColor="text1"/>
        </w:rPr>
      </w:pPr>
    </w:p>
    <w:p w14:paraId="55235420" w14:textId="1C653669" w:rsidR="0035115E" w:rsidRPr="008A7E7A" w:rsidRDefault="0035115E" w:rsidP="0035115E">
      <w:pPr>
        <w:spacing w:line="480" w:lineRule="auto"/>
        <w:ind w:firstLine="360"/>
        <w:rPr>
          <w:rFonts w:ascii="Arial" w:hAnsi="Arial" w:cs="Arial"/>
          <w:color w:val="000000" w:themeColor="text1"/>
        </w:rPr>
      </w:pPr>
    </w:p>
    <w:p w14:paraId="3C2E9417" w14:textId="61F4154A" w:rsidR="00826C7A" w:rsidRPr="009E2CB6" w:rsidRDefault="00826C7A" w:rsidP="008E7AF9">
      <w:pPr>
        <w:spacing w:line="480" w:lineRule="auto"/>
        <w:rPr>
          <w:rFonts w:ascii="Arial" w:hAnsi="Arial" w:cs="Arial"/>
          <w:color w:val="000000" w:themeColor="text1"/>
        </w:rPr>
      </w:pPr>
    </w:p>
    <w:p w14:paraId="6BE1970A" w14:textId="486C4EB2" w:rsidR="00826C7A" w:rsidRPr="009E2CB6" w:rsidRDefault="00826C7A" w:rsidP="008E7AF9">
      <w:pPr>
        <w:spacing w:line="480" w:lineRule="auto"/>
        <w:rPr>
          <w:rFonts w:ascii="Arial" w:hAnsi="Arial" w:cs="Arial"/>
          <w:color w:val="000000" w:themeColor="text1"/>
        </w:rPr>
      </w:pPr>
    </w:p>
    <w:p w14:paraId="7E13EA70" w14:textId="5D15BA7B" w:rsidR="00826C7A" w:rsidRPr="009E2CB6" w:rsidRDefault="00826C7A" w:rsidP="008E7AF9">
      <w:pPr>
        <w:spacing w:line="480" w:lineRule="auto"/>
        <w:rPr>
          <w:rFonts w:ascii="Arial" w:hAnsi="Arial" w:cs="Arial"/>
          <w:color w:val="000000" w:themeColor="text1"/>
        </w:rPr>
      </w:pPr>
    </w:p>
    <w:p w14:paraId="259FDAD3" w14:textId="009A97D7" w:rsidR="00826C7A" w:rsidRPr="009E2CB6" w:rsidRDefault="00826C7A" w:rsidP="008E7AF9">
      <w:pPr>
        <w:spacing w:line="480" w:lineRule="auto"/>
        <w:rPr>
          <w:rFonts w:ascii="Arial" w:hAnsi="Arial" w:cs="Arial"/>
          <w:color w:val="000000" w:themeColor="text1"/>
        </w:rPr>
      </w:pPr>
    </w:p>
    <w:p w14:paraId="6A43A5B3" w14:textId="77777777" w:rsidR="005D3B45" w:rsidRPr="009E2CB6" w:rsidRDefault="005D3B45" w:rsidP="005D3B45">
      <w:pPr>
        <w:spacing w:line="480" w:lineRule="auto"/>
        <w:rPr>
          <w:rFonts w:ascii="Arial" w:hAnsi="Arial" w:cs="Arial"/>
          <w:color w:val="000000" w:themeColor="text1"/>
        </w:rPr>
      </w:pPr>
      <w:r w:rsidRPr="009E2CB6">
        <w:rPr>
          <w:rFonts w:ascii="Arial" w:hAnsi="Arial" w:cs="Arial"/>
          <w:color w:val="000000" w:themeColor="text1"/>
        </w:rPr>
        <w:t>Cramer et al. 2007 – Forest fragmentation differentially affects seed dispersal of large and small-seeded tropical trees</w:t>
      </w:r>
    </w:p>
    <w:p w14:paraId="45BFB5A6" w14:textId="64AE3716" w:rsidR="00826C7A" w:rsidRDefault="009E2CB6" w:rsidP="008E7AF9">
      <w:pPr>
        <w:spacing w:line="480" w:lineRule="auto"/>
        <w:rPr>
          <w:rFonts w:ascii="Arial" w:hAnsi="Arial" w:cs="Arial"/>
          <w:color w:val="000000" w:themeColor="text1"/>
        </w:rPr>
      </w:pPr>
      <w:r w:rsidRPr="009E2CB6">
        <w:rPr>
          <w:rFonts w:ascii="Arial" w:hAnsi="Arial" w:cs="Arial"/>
          <w:color w:val="000000" w:themeColor="text1"/>
        </w:rPr>
        <w:t xml:space="preserve">Grime 1998 – Benefits of plant diversity to ecosystems: immediate, filter, and founder effects </w:t>
      </w:r>
    </w:p>
    <w:p w14:paraId="722C4789" w14:textId="10331147" w:rsidR="00F50D4A" w:rsidRDefault="00F50D4A" w:rsidP="008E7AF9">
      <w:pPr>
        <w:spacing w:line="480" w:lineRule="auto"/>
        <w:rPr>
          <w:rFonts w:ascii="Arial" w:hAnsi="Arial" w:cs="Arial"/>
          <w:color w:val="000000" w:themeColor="text1"/>
        </w:rPr>
      </w:pPr>
      <w:r>
        <w:rPr>
          <w:rFonts w:ascii="Arial" w:hAnsi="Arial" w:cs="Arial"/>
          <w:color w:val="000000" w:themeColor="text1"/>
        </w:rPr>
        <w:t>Grove et al. 2007 – A keystone ant species promotes seed dispersal in a “diffuse” mutualism</w:t>
      </w:r>
    </w:p>
    <w:p w14:paraId="122A8266" w14:textId="4DB475FC" w:rsidR="005D3B45" w:rsidRPr="009E2CB6" w:rsidRDefault="005D3B45" w:rsidP="008E7AF9">
      <w:pPr>
        <w:spacing w:line="480" w:lineRule="auto"/>
        <w:rPr>
          <w:rFonts w:ascii="Arial" w:hAnsi="Arial" w:cs="Arial"/>
          <w:color w:val="000000" w:themeColor="text1"/>
        </w:rPr>
      </w:pPr>
      <w:r>
        <w:rPr>
          <w:rFonts w:ascii="Arial" w:hAnsi="Arial" w:cs="Arial"/>
          <w:color w:val="000000" w:themeColor="text1"/>
        </w:rPr>
        <w:t xml:space="preserve">Rico-Gray 1993 – Use of plant-derived food resources by ants in the dry tropical lowlands of coastal Veracruz, Mexico. </w:t>
      </w:r>
    </w:p>
    <w:p w14:paraId="41E66737" w14:textId="1006E50A" w:rsidR="00826C7A" w:rsidRDefault="00826C7A" w:rsidP="008E7AF9">
      <w:pPr>
        <w:spacing w:line="480" w:lineRule="auto"/>
        <w:rPr>
          <w:rFonts w:ascii="Arial" w:hAnsi="Arial" w:cs="Arial"/>
          <w:color w:val="000000" w:themeColor="text1"/>
        </w:rPr>
      </w:pPr>
      <w:proofErr w:type="spellStart"/>
      <w:r w:rsidRPr="009E2CB6">
        <w:rPr>
          <w:rFonts w:ascii="Arial" w:hAnsi="Arial" w:cs="Arial"/>
          <w:color w:val="000000" w:themeColor="text1"/>
        </w:rPr>
        <w:t>Srivastave</w:t>
      </w:r>
      <w:proofErr w:type="spellEnd"/>
      <w:r w:rsidRPr="009E2CB6">
        <w:rPr>
          <w:rFonts w:ascii="Arial" w:hAnsi="Arial" w:cs="Arial"/>
          <w:color w:val="000000" w:themeColor="text1"/>
        </w:rPr>
        <w:t xml:space="preserve"> et al. 2012 – Phylogenetic diversity and the functioning of ecosystems </w:t>
      </w:r>
    </w:p>
    <w:p w14:paraId="738D74E4" w14:textId="554C31F4" w:rsidR="005D3B45" w:rsidRDefault="005D3B45" w:rsidP="008E7AF9">
      <w:pPr>
        <w:spacing w:line="480" w:lineRule="auto"/>
        <w:rPr>
          <w:rFonts w:ascii="Arial" w:hAnsi="Arial" w:cs="Arial"/>
          <w:color w:val="000000" w:themeColor="text1"/>
        </w:rPr>
      </w:pPr>
      <w:r w:rsidRPr="009E2CB6">
        <w:rPr>
          <w:rFonts w:ascii="Arial" w:hAnsi="Arial" w:cs="Arial"/>
          <w:color w:val="000000" w:themeColor="text1"/>
        </w:rPr>
        <w:t>Worm et al. 2006 – Impacts of biodiversity loss on ocean ecosystem services</w:t>
      </w:r>
    </w:p>
    <w:p w14:paraId="67254112" w14:textId="77777777" w:rsidR="005D3B45" w:rsidRPr="009E2CB6" w:rsidRDefault="005D3B45" w:rsidP="008E7AF9">
      <w:pPr>
        <w:spacing w:line="480" w:lineRule="auto"/>
        <w:rPr>
          <w:rFonts w:ascii="Arial" w:hAnsi="Arial" w:cs="Arial"/>
          <w:color w:val="000000" w:themeColor="text1"/>
        </w:rPr>
      </w:pPr>
    </w:p>
    <w:sectPr w:rsidR="005D3B45" w:rsidRPr="009E2CB6" w:rsidSect="00A70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yler Coleman" w:date="2021-11-02T13:58:00Z" w:initials="TC">
    <w:p w14:paraId="73C1CEF1" w14:textId="4CBD01E2" w:rsidR="00D2365A" w:rsidRDefault="00D2365A" w:rsidP="00D2365A">
      <w:pPr>
        <w:pStyle w:val="CommentText"/>
      </w:pPr>
      <w:r>
        <w:rPr>
          <w:rStyle w:val="CommentReference"/>
        </w:rPr>
        <w:annotationRef/>
      </w:r>
      <w:r>
        <w:t>add these to zotero if kept</w:t>
      </w:r>
    </w:p>
  </w:comment>
  <w:comment w:id="1" w:author="Tyler Coleman" w:date="2021-11-02T14:08:00Z" w:initials="TC">
    <w:p w14:paraId="377DCF99" w14:textId="66085117" w:rsidR="00D669B5" w:rsidRDefault="00D669B5" w:rsidP="00D669B5">
      <w:pPr>
        <w:pStyle w:val="CommentText"/>
      </w:pPr>
      <w:r>
        <w:rPr>
          <w:rStyle w:val="CommentReference"/>
        </w:rPr>
        <w:annotationRef/>
      </w:r>
      <w:r>
        <w:t xml:space="preserve">add this to the citation; I am not doing it because I do not want to mess up zotero’s algorithm </w:t>
      </w:r>
    </w:p>
  </w:comment>
  <w:comment w:id="2" w:author="Tyler Coleman" w:date="2021-11-03T13:28:00Z" w:initials="TC">
    <w:p w14:paraId="024DA583" w14:textId="75E935E9" w:rsidR="00A72975" w:rsidRDefault="00A72975" w:rsidP="00A72975">
      <w:pPr>
        <w:pStyle w:val="CommentText"/>
      </w:pPr>
      <w:r>
        <w:rPr>
          <w:rStyle w:val="CommentReference"/>
        </w:rPr>
        <w:annotationRef/>
      </w:r>
      <w:r>
        <w:t>I think this should be a stronger word, but not too strong… not sure what.</w:t>
      </w:r>
    </w:p>
  </w:comment>
  <w:comment w:id="3" w:author="Tyler Coleman" w:date="2021-11-02T17:58:00Z" w:initials="TC">
    <w:p w14:paraId="2EC109DB" w14:textId="7C7B6F63" w:rsidR="009D3FA5" w:rsidRDefault="009D3FA5" w:rsidP="009D3FA5">
      <w:pPr>
        <w:pStyle w:val="CommentText"/>
      </w:pPr>
      <w:r>
        <w:rPr>
          <w:rStyle w:val="CommentReference"/>
        </w:rPr>
        <w:annotationRef/>
      </w:r>
      <w:r>
        <w:t>not sure how this journal formats stuff like this</w:t>
      </w:r>
    </w:p>
  </w:comment>
  <w:comment w:id="4" w:author="Tyler Coleman" w:date="2021-11-02T17:59:00Z" w:initials="TC">
    <w:p w14:paraId="1432C38A" w14:textId="4ABF0AA0" w:rsidR="005A64AA" w:rsidRDefault="005A64AA" w:rsidP="005A64AA">
      <w:pPr>
        <w:pStyle w:val="CommentText"/>
      </w:pPr>
      <w:r>
        <w:rPr>
          <w:rStyle w:val="CommentReference"/>
        </w:rPr>
        <w:annotationRef/>
      </w:r>
      <w:r>
        <w:t>only pick the top 2-3 refs that really get the point across here</w:t>
      </w:r>
    </w:p>
  </w:comment>
  <w:comment w:id="5" w:author="Tyler Coleman" w:date="2021-11-03T21:25:00Z" w:initials="TC">
    <w:p w14:paraId="4BF46053" w14:textId="169C1447" w:rsidR="00280BA8" w:rsidRDefault="00280BA8" w:rsidP="00280BA8">
      <w:pPr>
        <w:pStyle w:val="CommentText"/>
      </w:pPr>
      <w:r>
        <w:rPr>
          <w:rStyle w:val="CommentReference"/>
        </w:rPr>
        <w:annotationRef/>
      </w:r>
      <w:r>
        <w:t>this okay?</w:t>
      </w:r>
    </w:p>
  </w:comment>
  <w:comment w:id="6" w:author="Tyler Coleman" w:date="2021-11-03T15:04:00Z" w:initials="TC">
    <w:p w14:paraId="3F795025" w14:textId="3B37F6BF" w:rsidR="0000697F" w:rsidRDefault="0000697F" w:rsidP="0000697F">
      <w:pPr>
        <w:pStyle w:val="CommentText"/>
      </w:pPr>
      <w:r>
        <w:rPr>
          <w:rStyle w:val="CommentReference"/>
        </w:rPr>
        <w:annotationRef/>
      </w:r>
      <w:r>
        <w:t>I was going to say remove two of these, but they all seem great.</w:t>
      </w:r>
    </w:p>
  </w:comment>
  <w:comment w:id="7" w:author="Tyler Coleman" w:date="2021-11-04T10:16:00Z" w:initials="TC">
    <w:p w14:paraId="42C19D1F" w14:textId="55963C48" w:rsidR="00D45658" w:rsidRDefault="00D45658" w:rsidP="00D45658">
      <w:pPr>
        <w:pStyle w:val="CommentText"/>
      </w:pPr>
      <w:r>
        <w:rPr>
          <w:rStyle w:val="CommentReference"/>
        </w:rPr>
        <w:annotationRef/>
      </w:r>
      <w:r>
        <w:t>Again, lots of citations here. Maybe try to remove two or three if possible.</w:t>
      </w:r>
    </w:p>
  </w:comment>
  <w:comment w:id="14" w:author="Tyler Coleman" w:date="2021-11-04T09:52:00Z" w:initials="TC">
    <w:p w14:paraId="632824B0" w14:textId="77777777" w:rsidR="006B0070" w:rsidRDefault="00A0340E">
      <w:r>
        <w:rPr>
          <w:rStyle w:val="CommentReference"/>
        </w:rPr>
        <w:annotationRef/>
      </w:r>
      <w:r w:rsidR="006B0070">
        <w:rPr>
          <w:sz w:val="20"/>
          <w:szCs w:val="20"/>
        </w:rPr>
        <w:t>these are your North American examples, hopefully from the journal we are submitting to or a journal owned by the same brand we are submitting to;</w:t>
      </w:r>
    </w:p>
    <w:p w14:paraId="16147112" w14:textId="77777777" w:rsidR="006B0070" w:rsidRDefault="006B0070"/>
    <w:p w14:paraId="21106059" w14:textId="2942800E" w:rsidR="00A0340E" w:rsidRDefault="006B0070" w:rsidP="006B0070">
      <w:pPr>
        <w:pStyle w:val="CommentText"/>
      </w:pPr>
      <w:r>
        <w:t>highlight is for a comment below; don’t unhighlight until you reach that comment</w:t>
      </w:r>
    </w:p>
  </w:comment>
  <w:comment w:id="15" w:author="Tyler Coleman" w:date="2021-11-04T10:31:00Z" w:initials="TC">
    <w:p w14:paraId="22AFEF76" w14:textId="77777777" w:rsidR="009B70FB" w:rsidRDefault="000C1FA6">
      <w:r>
        <w:rPr>
          <w:rStyle w:val="CommentReference"/>
        </w:rPr>
        <w:annotationRef/>
      </w:r>
      <w:r w:rsidR="009B70FB">
        <w:rPr>
          <w:sz w:val="20"/>
          <w:szCs w:val="20"/>
        </w:rPr>
        <w:t>Need to make sure this is more passive and kind. Someone who reviews this that may study diffuse mutualisms in the tropics might destroy the rest of the paper for this.</w:t>
      </w:r>
    </w:p>
    <w:p w14:paraId="52823F88" w14:textId="77777777" w:rsidR="009B70FB" w:rsidRDefault="009B70FB"/>
    <w:p w14:paraId="7F506043" w14:textId="69CC310D" w:rsidR="000C1FA6" w:rsidRDefault="009B70FB" w:rsidP="009B70FB">
      <w:pPr>
        <w:pStyle w:val="CommentText"/>
      </w:pPr>
      <w:r>
        <w:t xml:space="preserve">I would vote just remove it because the next sentence covers the gist of it and still connects well with the previous sentence. </w:t>
      </w:r>
    </w:p>
  </w:comment>
  <w:comment w:id="16" w:author="Tyler Coleman" w:date="2021-11-03T21:31:00Z" w:initials="TC">
    <w:p w14:paraId="4C88B98D" w14:textId="77777777" w:rsidR="00DE7B59" w:rsidRDefault="00DE7B59">
      <w:r>
        <w:rPr>
          <w:rStyle w:val="CommentReference"/>
        </w:rPr>
        <w:annotationRef/>
      </w:r>
      <w:r>
        <w:rPr>
          <w:sz w:val="20"/>
          <w:szCs w:val="20"/>
        </w:rPr>
        <w:t xml:space="preserve">Elaborate some or change sentence to be more clear that animals go towards resources which is why seeds would be dispersed towards already existing resources. </w:t>
      </w:r>
    </w:p>
    <w:p w14:paraId="34433323" w14:textId="77777777" w:rsidR="00DE7B59" w:rsidRDefault="00DE7B59"/>
    <w:p w14:paraId="45AB4FAD" w14:textId="110D822F" w:rsidR="00DE7B59" w:rsidRDefault="00DE7B59" w:rsidP="00DE7B59">
      <w:pPr>
        <w:pStyle w:val="CommentText"/>
      </w:pPr>
      <w:r>
        <w:t>Check next comment/rest of sentence.</w:t>
      </w:r>
    </w:p>
  </w:comment>
  <w:comment w:id="17" w:author="Tyler Coleman" w:date="2021-11-03T21:41:00Z" w:initials="TC">
    <w:p w14:paraId="48B03A95" w14:textId="1ACA349F" w:rsidR="00DE7B59" w:rsidRDefault="00DE7B59" w:rsidP="00DE7B59">
      <w:pPr>
        <w:pStyle w:val="CommentText"/>
      </w:pPr>
      <w:r>
        <w:rPr>
          <w:rStyle w:val="CommentReference"/>
        </w:rPr>
        <w:annotationRef/>
      </w:r>
      <w:r>
        <w:t>Actually… maybe this does it?</w:t>
      </w:r>
    </w:p>
  </w:comment>
  <w:comment w:id="18" w:author="Tyler Coleman" w:date="2021-11-04T09:56:00Z" w:initials="TC">
    <w:p w14:paraId="255DAD2D" w14:textId="40FF0404" w:rsidR="00A0340E" w:rsidRDefault="00A0340E" w:rsidP="00A0340E">
      <w:pPr>
        <w:pStyle w:val="CommentText"/>
      </w:pPr>
      <w:r>
        <w:rPr>
          <w:rStyle w:val="CommentReference"/>
        </w:rPr>
        <w:annotationRef/>
      </w:r>
      <w:r>
        <w:t xml:space="preserve">again from the same or similar journal; something about anthropogenic effects (fragmentation or habitat manipulation) causing a decline in resource diversity… find one that has been cited over 1k times — that’s more important than the specific journal </w:t>
      </w:r>
    </w:p>
  </w:comment>
  <w:comment w:id="19" w:author="Tyler Coleman" w:date="2021-11-04T09:57:00Z" w:initials="TC">
    <w:p w14:paraId="1249EB44" w14:textId="5B1F187B" w:rsidR="00A0340E" w:rsidRDefault="00A0340E" w:rsidP="00A0340E">
      <w:pPr>
        <w:pStyle w:val="CommentText"/>
      </w:pPr>
      <w:r>
        <w:rPr>
          <w:rStyle w:val="CommentReference"/>
        </w:rPr>
        <w:annotationRef/>
      </w:r>
      <w:r>
        <w:t>preferably a North American example here</w:t>
      </w:r>
    </w:p>
  </w:comment>
  <w:comment w:id="20" w:author="Tyler Coleman" w:date="2021-11-04T10:01:00Z" w:initials="TC">
    <w:p w14:paraId="59F69527" w14:textId="5C1FBCF4" w:rsidR="00A0340E" w:rsidRDefault="00A0340E" w:rsidP="00A0340E">
      <w:pPr>
        <w:pStyle w:val="CommentText"/>
      </w:pPr>
      <w:r>
        <w:rPr>
          <w:rStyle w:val="CommentReference"/>
        </w:rPr>
        <w:annotationRef/>
      </w:r>
      <w:r>
        <w:t>temperate forest (most of North America) example supporting this statement — probably can be the same two from above — I highlighted both sentences to make sure you know which refs I am talking about</w:t>
      </w:r>
    </w:p>
  </w:comment>
  <w:comment w:id="21" w:author="Tyler Coleman" w:date="2021-11-04T10:05:00Z" w:initials="TC">
    <w:p w14:paraId="14B23218" w14:textId="77777777" w:rsidR="006B0070" w:rsidRDefault="006B0070">
      <w:r>
        <w:rPr>
          <w:rStyle w:val="CommentReference"/>
        </w:rPr>
        <w:annotationRef/>
      </w:r>
      <w:r>
        <w:rPr>
          <w:sz w:val="20"/>
          <w:szCs w:val="20"/>
        </w:rPr>
        <w:t>This is a methods sentence. I have been taught to refrain from any methods in the intro. We can either delete it completely or reword it</w:t>
      </w:r>
    </w:p>
    <w:p w14:paraId="13387C44" w14:textId="77777777" w:rsidR="006B0070" w:rsidRDefault="006B0070"/>
    <w:p w14:paraId="7904035B" w14:textId="77777777" w:rsidR="006B0070" w:rsidRDefault="006B0070">
      <w:r>
        <w:rPr>
          <w:sz w:val="20"/>
          <w:szCs w:val="20"/>
        </w:rPr>
        <w:t>something like: “</w:t>
      </w:r>
    </w:p>
    <w:p w14:paraId="2A01C547" w14:textId="77777777" w:rsidR="006B0070" w:rsidRDefault="006B0070"/>
    <w:p w14:paraId="20F9FB27" w14:textId="77777777" w:rsidR="006B0070" w:rsidRDefault="006B0070">
      <w:r>
        <w:rPr>
          <w:sz w:val="20"/>
          <w:szCs w:val="20"/>
        </w:rPr>
        <w:t>nah actually I changed my mind, I can’t figure out how to change it; I vote delete and keep in methods only</w:t>
      </w:r>
    </w:p>
    <w:p w14:paraId="3124D026" w14:textId="77777777" w:rsidR="006B0070" w:rsidRDefault="006B0070"/>
    <w:p w14:paraId="7FF01372" w14:textId="6C52187F" w:rsidR="006B0070" w:rsidRDefault="006B0070" w:rsidP="006B0070">
      <w:pPr>
        <w:pStyle w:val="CommentText"/>
      </w:pPr>
      <w:r>
        <w:t>up to you both</w:t>
      </w:r>
    </w:p>
  </w:comment>
  <w:comment w:id="22" w:author="Tyler Coleman" w:date="2021-11-04T10:14:00Z" w:initials="TC">
    <w:p w14:paraId="291A201E" w14:textId="77777777" w:rsidR="0038400B" w:rsidRDefault="0038400B">
      <w:r>
        <w:rPr>
          <w:rStyle w:val="CommentReference"/>
        </w:rPr>
        <w:annotationRef/>
      </w:r>
      <w:r>
        <w:rPr>
          <w:sz w:val="20"/>
          <w:szCs w:val="20"/>
        </w:rPr>
        <w:t>This should be a little more clear. Also, don’t use passive voice? I don’t really care and have seen many battles about this; most importantly stay consistent; most recent literature stays away from most passive voice; just keep the sections of the paper the same at least; I have found personally it’s way easier to just say “we” and “our” and “us” throughout the paper instead of going back and forth.</w:t>
      </w:r>
    </w:p>
    <w:p w14:paraId="6A4EEAE0" w14:textId="77777777" w:rsidR="0038400B" w:rsidRDefault="0038400B"/>
    <w:p w14:paraId="70957441" w14:textId="77777777" w:rsidR="0038400B" w:rsidRDefault="0038400B">
      <w:r>
        <w:rPr>
          <w:sz w:val="20"/>
          <w:szCs w:val="20"/>
        </w:rPr>
        <w:t>“We hypothesized a positive relationship between our independent variable of resource availability and all dependent variable of bird and seed richness and observations.” But again, maybe this should be two sentences, one concentrating on bird richness and observations and the other on seeds.</w:t>
      </w:r>
    </w:p>
    <w:p w14:paraId="1D9F44E0" w14:textId="3099DC7F" w:rsidR="0038400B" w:rsidRDefault="0038400B" w:rsidP="0038400B">
      <w:pPr>
        <w:pStyle w:val="CommentText"/>
      </w:pPr>
      <w:r>
        <w:t>“We hypothesized a positive relationship between resource availability and bird richness and observations and the same positive relationship for seed variables.” I don’t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1CEF1" w15:done="0"/>
  <w15:commentEx w15:paraId="377DCF99" w15:done="0"/>
  <w15:commentEx w15:paraId="024DA583" w15:done="0"/>
  <w15:commentEx w15:paraId="2EC109DB" w15:done="0"/>
  <w15:commentEx w15:paraId="1432C38A" w15:done="0"/>
  <w15:commentEx w15:paraId="4BF46053" w15:done="0"/>
  <w15:commentEx w15:paraId="3F795025" w15:done="0"/>
  <w15:commentEx w15:paraId="42C19D1F" w15:done="0"/>
  <w15:commentEx w15:paraId="21106059" w15:done="0"/>
  <w15:commentEx w15:paraId="7F506043" w15:done="0"/>
  <w15:commentEx w15:paraId="45AB4FAD" w15:done="0"/>
  <w15:commentEx w15:paraId="48B03A95" w15:done="0"/>
  <w15:commentEx w15:paraId="255DAD2D" w15:done="0"/>
  <w15:commentEx w15:paraId="1249EB44" w15:done="0"/>
  <w15:commentEx w15:paraId="59F69527" w15:done="0"/>
  <w15:commentEx w15:paraId="7FF01372" w15:done="0"/>
  <w15:commentEx w15:paraId="1D9F44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298" w16cex:dateUtc="2021-11-02T17:58:00Z"/>
  <w16cex:commentExtensible w16cex:durableId="252BC4C6" w16cex:dateUtc="2021-11-02T18:08:00Z"/>
  <w16cex:commentExtensible w16cex:durableId="252D0CE3" w16cex:dateUtc="2021-11-03T17:28:00Z"/>
  <w16cex:commentExtensible w16cex:durableId="252BFAE0" w16cex:dateUtc="2021-11-02T21:58:00Z"/>
  <w16cex:commentExtensible w16cex:durableId="252BFB0E" w16cex:dateUtc="2021-11-02T21:59:00Z"/>
  <w16cex:commentExtensible w16cex:durableId="252D7CE7" w16cex:dateUtc="2021-11-04T01:25:00Z"/>
  <w16cex:commentExtensible w16cex:durableId="252D2396" w16cex:dateUtc="2021-11-03T19:04:00Z"/>
  <w16cex:commentExtensible w16cex:durableId="252E3175" w16cex:dateUtc="2021-11-04T14:16:00Z"/>
  <w16cex:commentExtensible w16cex:durableId="252E2BF5" w16cex:dateUtc="2021-11-04T13:52:00Z"/>
  <w16cex:commentExtensible w16cex:durableId="252E34F2" w16cex:dateUtc="2021-11-04T14:31:00Z"/>
  <w16cex:commentExtensible w16cex:durableId="252D7E4C" w16cex:dateUtc="2021-11-04T01:31:00Z"/>
  <w16cex:commentExtensible w16cex:durableId="252D8073" w16cex:dateUtc="2021-11-04T01:41:00Z"/>
  <w16cex:commentExtensible w16cex:durableId="252E2CDA" w16cex:dateUtc="2021-11-04T13:56:00Z"/>
  <w16cex:commentExtensible w16cex:durableId="252E2D1D" w16cex:dateUtc="2021-11-04T13:57:00Z"/>
  <w16cex:commentExtensible w16cex:durableId="252E2DE0" w16cex:dateUtc="2021-11-04T14:01:00Z"/>
  <w16cex:commentExtensible w16cex:durableId="252E2EE1" w16cex:dateUtc="2021-11-04T14:05:00Z"/>
  <w16cex:commentExtensible w16cex:durableId="252E30F4" w16cex:dateUtc="2021-11-04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1CEF1" w16cid:durableId="252BC298"/>
  <w16cid:commentId w16cid:paraId="377DCF99" w16cid:durableId="252BC4C6"/>
  <w16cid:commentId w16cid:paraId="024DA583" w16cid:durableId="252D0CE3"/>
  <w16cid:commentId w16cid:paraId="2EC109DB" w16cid:durableId="252BFAE0"/>
  <w16cid:commentId w16cid:paraId="1432C38A" w16cid:durableId="252BFB0E"/>
  <w16cid:commentId w16cid:paraId="4BF46053" w16cid:durableId="252D7CE7"/>
  <w16cid:commentId w16cid:paraId="3F795025" w16cid:durableId="252D2396"/>
  <w16cid:commentId w16cid:paraId="42C19D1F" w16cid:durableId="252E3175"/>
  <w16cid:commentId w16cid:paraId="21106059" w16cid:durableId="252E2BF5"/>
  <w16cid:commentId w16cid:paraId="7F506043" w16cid:durableId="252E34F2"/>
  <w16cid:commentId w16cid:paraId="45AB4FAD" w16cid:durableId="252D7E4C"/>
  <w16cid:commentId w16cid:paraId="48B03A95" w16cid:durableId="252D8073"/>
  <w16cid:commentId w16cid:paraId="255DAD2D" w16cid:durableId="252E2CDA"/>
  <w16cid:commentId w16cid:paraId="1249EB44" w16cid:durableId="252E2D1D"/>
  <w16cid:commentId w16cid:paraId="59F69527" w16cid:durableId="252E2DE0"/>
  <w16cid:commentId w16cid:paraId="7FF01372" w16cid:durableId="252E2EE1"/>
  <w16cid:commentId w16cid:paraId="1D9F44E0" w16cid:durableId="252E30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086"/>
    <w:multiLevelType w:val="multilevel"/>
    <w:tmpl w:val="4B0EE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B"/>
    <w:rsid w:val="000025A2"/>
    <w:rsid w:val="0000697F"/>
    <w:rsid w:val="00025111"/>
    <w:rsid w:val="000B5DA7"/>
    <w:rsid w:val="000C1FA6"/>
    <w:rsid w:val="000E1DB3"/>
    <w:rsid w:val="000F715C"/>
    <w:rsid w:val="00112554"/>
    <w:rsid w:val="002242DA"/>
    <w:rsid w:val="00280BA8"/>
    <w:rsid w:val="002E285B"/>
    <w:rsid w:val="00332210"/>
    <w:rsid w:val="0035115E"/>
    <w:rsid w:val="00383AE5"/>
    <w:rsid w:val="0038400B"/>
    <w:rsid w:val="003B6F81"/>
    <w:rsid w:val="003F1DFD"/>
    <w:rsid w:val="00405208"/>
    <w:rsid w:val="004542CE"/>
    <w:rsid w:val="0049727B"/>
    <w:rsid w:val="00521F73"/>
    <w:rsid w:val="005759F9"/>
    <w:rsid w:val="005A0873"/>
    <w:rsid w:val="005A64AA"/>
    <w:rsid w:val="005D3B45"/>
    <w:rsid w:val="00641753"/>
    <w:rsid w:val="00646FAF"/>
    <w:rsid w:val="0069401D"/>
    <w:rsid w:val="006B0070"/>
    <w:rsid w:val="006C73AB"/>
    <w:rsid w:val="006E7220"/>
    <w:rsid w:val="00764DC7"/>
    <w:rsid w:val="007B0559"/>
    <w:rsid w:val="00826C7A"/>
    <w:rsid w:val="0085772C"/>
    <w:rsid w:val="00870E19"/>
    <w:rsid w:val="008A7E7A"/>
    <w:rsid w:val="008E2F26"/>
    <w:rsid w:val="008E7AF9"/>
    <w:rsid w:val="00923CF2"/>
    <w:rsid w:val="00982951"/>
    <w:rsid w:val="009B70FB"/>
    <w:rsid w:val="009D3FA5"/>
    <w:rsid w:val="009D6D64"/>
    <w:rsid w:val="009E2CB6"/>
    <w:rsid w:val="009E43FA"/>
    <w:rsid w:val="00A0340E"/>
    <w:rsid w:val="00A700AE"/>
    <w:rsid w:val="00A72975"/>
    <w:rsid w:val="00B05427"/>
    <w:rsid w:val="00B14665"/>
    <w:rsid w:val="00B3397A"/>
    <w:rsid w:val="00B928FB"/>
    <w:rsid w:val="00BA3009"/>
    <w:rsid w:val="00C1470C"/>
    <w:rsid w:val="00CC182A"/>
    <w:rsid w:val="00CD774F"/>
    <w:rsid w:val="00D2365A"/>
    <w:rsid w:val="00D45658"/>
    <w:rsid w:val="00D5340A"/>
    <w:rsid w:val="00D669B5"/>
    <w:rsid w:val="00DE7B59"/>
    <w:rsid w:val="00E0761A"/>
    <w:rsid w:val="00E13083"/>
    <w:rsid w:val="00E512C8"/>
    <w:rsid w:val="00EA1D5F"/>
    <w:rsid w:val="00EB3D32"/>
    <w:rsid w:val="00F50D4A"/>
    <w:rsid w:val="00F87239"/>
    <w:rsid w:val="00F92172"/>
    <w:rsid w:val="00F95E77"/>
    <w:rsid w:val="00F9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8971F"/>
  <w14:defaultImageDpi w14:val="32767"/>
  <w15:chartTrackingRefBased/>
  <w15:docId w15:val="{39F97028-D96D-8548-924E-39FE5539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14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2365A"/>
  </w:style>
  <w:style w:type="character" w:styleId="CommentReference">
    <w:name w:val="annotation reference"/>
    <w:basedOn w:val="DefaultParagraphFont"/>
    <w:uiPriority w:val="99"/>
    <w:semiHidden/>
    <w:unhideWhenUsed/>
    <w:rsid w:val="00D2365A"/>
    <w:rPr>
      <w:sz w:val="16"/>
      <w:szCs w:val="16"/>
    </w:rPr>
  </w:style>
  <w:style w:type="paragraph" w:styleId="CommentText">
    <w:name w:val="annotation text"/>
    <w:basedOn w:val="Normal"/>
    <w:link w:val="CommentTextChar"/>
    <w:uiPriority w:val="99"/>
    <w:unhideWhenUsed/>
    <w:rsid w:val="00D2365A"/>
    <w:rPr>
      <w:sz w:val="20"/>
      <w:szCs w:val="20"/>
    </w:rPr>
  </w:style>
  <w:style w:type="character" w:customStyle="1" w:styleId="CommentTextChar">
    <w:name w:val="Comment Text Char"/>
    <w:basedOn w:val="DefaultParagraphFont"/>
    <w:link w:val="CommentText"/>
    <w:uiPriority w:val="99"/>
    <w:rsid w:val="00D2365A"/>
    <w:rPr>
      <w:sz w:val="20"/>
      <w:szCs w:val="20"/>
    </w:rPr>
  </w:style>
  <w:style w:type="paragraph" w:styleId="CommentSubject">
    <w:name w:val="annotation subject"/>
    <w:basedOn w:val="CommentText"/>
    <w:next w:val="CommentText"/>
    <w:link w:val="CommentSubjectChar"/>
    <w:uiPriority w:val="99"/>
    <w:semiHidden/>
    <w:unhideWhenUsed/>
    <w:rsid w:val="00D2365A"/>
    <w:rPr>
      <w:b/>
      <w:bCs/>
    </w:rPr>
  </w:style>
  <w:style w:type="character" w:customStyle="1" w:styleId="CommentSubjectChar">
    <w:name w:val="Comment Subject Char"/>
    <w:basedOn w:val="CommentTextChar"/>
    <w:link w:val="CommentSubject"/>
    <w:uiPriority w:val="99"/>
    <w:semiHidden/>
    <w:rsid w:val="00D23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CE8DE4-DD4A-394E-9CA7-4B319A6CFD4D}">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700</TotalTime>
  <Pages>5</Pages>
  <Words>20790</Words>
  <Characters>118509</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Tyler Coleman</cp:lastModifiedBy>
  <cp:revision>17</cp:revision>
  <dcterms:created xsi:type="dcterms:W3CDTF">2021-11-02T13:32:00Z</dcterms:created>
  <dcterms:modified xsi:type="dcterms:W3CDTF">2021-11-04T14:57:00Z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documentId_137</vt:lpwstr>
  </property>
  <property fmtid="{D5CDD505-2E9C-101B-9397-08002B2CF9AE}" pid="3" name="grammarly_documentContext">
    <vt:lpwstr>{"goals":[],"domain":"general","emotions":[],"dialect":"american"}</vt:lpwstr>
  </property>
</Properties>
</file>